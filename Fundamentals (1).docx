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3192"/>
        <w:gridCol w:w="3192"/>
        <w:gridCol w:w="3192"/>
      </w:tblGrid>
      <w:tr w:rsidR="005205E2" w:rsidTr="00A87247">
        <w:trPr>
          <w:ins w:id="0" w:author="Ericka Viraca" w:date="2016-05-07T15:20:00Z"/>
        </w:trPr>
        <w:tc>
          <w:tcPr>
            <w:tcW w:w="3192" w:type="dxa"/>
          </w:tcPr>
          <w:p w:rsidR="005205E2" w:rsidRDefault="005205E2">
            <w:pPr>
              <w:jc w:val="center"/>
              <w:rPr>
                <w:ins w:id="1" w:author="Ericka Viraca" w:date="2016-05-07T15:20:00Z"/>
              </w:rPr>
              <w:pPrChange w:id="2" w:author="Ericka Viraca" w:date="2016-05-07T15:23:00Z">
                <w:pPr>
                  <w:spacing w:after="200" w:line="276" w:lineRule="auto"/>
                </w:pPr>
              </w:pPrChange>
            </w:pPr>
            <w:ins w:id="3" w:author="Ericka Viraca" w:date="2016-05-07T15:22:00Z">
              <w:r>
                <w:t>NOMBRE USUARIO</w:t>
              </w:r>
            </w:ins>
          </w:p>
        </w:tc>
        <w:tc>
          <w:tcPr>
            <w:tcW w:w="3192" w:type="dxa"/>
          </w:tcPr>
          <w:p w:rsidR="005205E2" w:rsidRDefault="005205E2">
            <w:pPr>
              <w:jc w:val="center"/>
              <w:rPr>
                <w:ins w:id="4" w:author="Ericka Viraca" w:date="2016-05-07T15:20:00Z"/>
              </w:rPr>
              <w:pPrChange w:id="5" w:author="Ericka Viraca" w:date="2016-05-07T15:23:00Z">
                <w:pPr>
                  <w:spacing w:after="200" w:line="276" w:lineRule="auto"/>
                </w:pPr>
              </w:pPrChange>
            </w:pPr>
            <w:ins w:id="6" w:author="Ericka Viraca" w:date="2016-05-07T15:22:00Z">
              <w:r>
                <w:t>VERSIONAMIENTO</w:t>
              </w:r>
            </w:ins>
          </w:p>
        </w:tc>
        <w:tc>
          <w:tcPr>
            <w:tcW w:w="3192" w:type="dxa"/>
          </w:tcPr>
          <w:p w:rsidR="005205E2" w:rsidRDefault="005205E2">
            <w:pPr>
              <w:jc w:val="center"/>
              <w:rPr>
                <w:ins w:id="7" w:author="Ericka Viraca" w:date="2016-05-07T15:20:00Z"/>
              </w:rPr>
              <w:pPrChange w:id="8" w:author="Ericka Viraca" w:date="2016-05-07T15:23:00Z">
                <w:pPr>
                  <w:spacing w:after="200" w:line="276" w:lineRule="auto"/>
                </w:pPr>
              </w:pPrChange>
            </w:pPr>
            <w:ins w:id="9" w:author="Ericka Viraca" w:date="2016-05-07T15:22:00Z">
              <w:r>
                <w:t>FECHA - HORA</w:t>
              </w:r>
            </w:ins>
          </w:p>
        </w:tc>
      </w:tr>
      <w:tr w:rsidR="005205E2" w:rsidTr="00A87247">
        <w:trPr>
          <w:ins w:id="10" w:author="Ericka Viraca" w:date="2016-05-07T15:20:00Z"/>
        </w:trPr>
        <w:tc>
          <w:tcPr>
            <w:tcW w:w="3192" w:type="dxa"/>
          </w:tcPr>
          <w:p w:rsidR="005205E2" w:rsidRDefault="005205E2" w:rsidP="00A87247">
            <w:pPr>
              <w:rPr>
                <w:ins w:id="11" w:author="Ericka Viraca" w:date="2016-05-07T15:20:00Z"/>
              </w:rPr>
            </w:pPr>
            <w:ins w:id="12" w:author="Ericka Viraca" w:date="2016-05-07T15:22:00Z">
              <w:r>
                <w:t xml:space="preserve">Angela </w:t>
              </w:r>
              <w:proofErr w:type="spellStart"/>
              <w:r>
                <w:t>valdez</w:t>
              </w:r>
            </w:ins>
            <w:proofErr w:type="spellEnd"/>
          </w:p>
        </w:tc>
        <w:tc>
          <w:tcPr>
            <w:tcW w:w="3192" w:type="dxa"/>
          </w:tcPr>
          <w:p w:rsidR="005205E2" w:rsidRDefault="005205E2" w:rsidP="00A87247">
            <w:pPr>
              <w:rPr>
                <w:ins w:id="13" w:author="Ericka Viraca" w:date="2016-05-07T15:20:00Z"/>
              </w:rPr>
            </w:pPr>
            <w:ins w:id="14" w:author="Ericka Viraca" w:date="2016-05-07T15:22:00Z">
              <w:r>
                <w:t>1.0</w:t>
              </w:r>
            </w:ins>
          </w:p>
        </w:tc>
        <w:tc>
          <w:tcPr>
            <w:tcW w:w="3192" w:type="dxa"/>
          </w:tcPr>
          <w:p w:rsidR="005205E2" w:rsidRDefault="005205E2" w:rsidP="00A87247">
            <w:pPr>
              <w:rPr>
                <w:ins w:id="15" w:author="Ericka Viraca" w:date="2016-05-07T15:20:00Z"/>
              </w:rPr>
            </w:pPr>
          </w:p>
        </w:tc>
      </w:tr>
      <w:tr w:rsidR="005205E2" w:rsidTr="00A87247">
        <w:trPr>
          <w:ins w:id="16" w:author="Ericka Viraca" w:date="2016-05-07T15:20:00Z"/>
        </w:trPr>
        <w:tc>
          <w:tcPr>
            <w:tcW w:w="3192" w:type="dxa"/>
          </w:tcPr>
          <w:p w:rsidR="005205E2" w:rsidRDefault="00901A12" w:rsidP="00A87247">
            <w:pPr>
              <w:rPr>
                <w:ins w:id="17" w:author="Ericka Viraca" w:date="2016-05-07T15:20:00Z"/>
              </w:rPr>
            </w:pPr>
            <w:ins w:id="18" w:author="Ericka Viraca" w:date="2016-05-07T16:01:00Z">
              <w:r>
                <w:t xml:space="preserve">Lourdes </w:t>
              </w:r>
              <w:proofErr w:type="spellStart"/>
              <w:r>
                <w:t>villca</w:t>
              </w:r>
            </w:ins>
            <w:proofErr w:type="spellEnd"/>
          </w:p>
        </w:tc>
        <w:tc>
          <w:tcPr>
            <w:tcW w:w="3192" w:type="dxa"/>
          </w:tcPr>
          <w:p w:rsidR="005205E2" w:rsidRDefault="00901A12" w:rsidP="00A87247">
            <w:pPr>
              <w:rPr>
                <w:ins w:id="19" w:author="Ericka Viraca" w:date="2016-05-07T15:20:00Z"/>
              </w:rPr>
            </w:pPr>
            <w:ins w:id="20" w:author="Ericka Viraca" w:date="2016-05-07T16:01:00Z">
              <w:r>
                <w:t>1.1</w:t>
              </w:r>
            </w:ins>
          </w:p>
        </w:tc>
        <w:tc>
          <w:tcPr>
            <w:tcW w:w="3192" w:type="dxa"/>
          </w:tcPr>
          <w:p w:rsidR="005205E2" w:rsidRDefault="005205E2" w:rsidP="00A87247">
            <w:pPr>
              <w:rPr>
                <w:ins w:id="21" w:author="Ericka Viraca" w:date="2016-05-07T15:20:00Z"/>
              </w:rPr>
            </w:pPr>
          </w:p>
        </w:tc>
      </w:tr>
      <w:tr w:rsidR="00901A12" w:rsidTr="00A87247">
        <w:trPr>
          <w:ins w:id="22" w:author="Ericka Viraca" w:date="2016-05-07T15:20:00Z"/>
        </w:trPr>
        <w:tc>
          <w:tcPr>
            <w:tcW w:w="3192" w:type="dxa"/>
          </w:tcPr>
          <w:p w:rsidR="00901A12" w:rsidRDefault="00901A12" w:rsidP="00A87247">
            <w:pPr>
              <w:rPr>
                <w:ins w:id="23" w:author="Ericka Viraca" w:date="2016-05-07T15:20:00Z"/>
              </w:rPr>
            </w:pPr>
            <w:ins w:id="24" w:author="Ericka Viraca" w:date="2016-05-07T16:01:00Z">
              <w:r>
                <w:t>Ericka Viraca</w:t>
              </w:r>
            </w:ins>
          </w:p>
        </w:tc>
        <w:tc>
          <w:tcPr>
            <w:tcW w:w="3192" w:type="dxa"/>
          </w:tcPr>
          <w:p w:rsidR="00901A12" w:rsidRDefault="00901A12" w:rsidP="00A87247">
            <w:pPr>
              <w:rPr>
                <w:ins w:id="25" w:author="Ericka Viraca" w:date="2016-05-07T15:20:00Z"/>
              </w:rPr>
            </w:pPr>
            <w:ins w:id="26" w:author="Ericka Viraca" w:date="2016-05-07T16:01:00Z">
              <w:r>
                <w:t>1.2</w:t>
              </w:r>
            </w:ins>
          </w:p>
        </w:tc>
        <w:tc>
          <w:tcPr>
            <w:tcW w:w="3192" w:type="dxa"/>
          </w:tcPr>
          <w:p w:rsidR="00901A12" w:rsidRDefault="00901A12" w:rsidP="00A87247">
            <w:pPr>
              <w:rPr>
                <w:ins w:id="27" w:author="Ericka Viraca" w:date="2016-05-07T15:20:00Z"/>
              </w:rPr>
            </w:pPr>
            <w:ins w:id="28" w:author="Ericka Viraca" w:date="2016-05-07T16:01:00Z">
              <w:r>
                <w:t>07/05/2016 16:01</w:t>
              </w:r>
            </w:ins>
          </w:p>
        </w:tc>
      </w:tr>
      <w:tr w:rsidR="00901A12" w:rsidTr="00A87247">
        <w:trPr>
          <w:ins w:id="29" w:author="Ericka Viraca" w:date="2016-05-07T15:20:00Z"/>
        </w:trPr>
        <w:tc>
          <w:tcPr>
            <w:tcW w:w="3192" w:type="dxa"/>
          </w:tcPr>
          <w:p w:rsidR="00901A12" w:rsidRDefault="00446491" w:rsidP="00A87247">
            <w:pPr>
              <w:rPr>
                <w:ins w:id="30" w:author="Ericka Viraca" w:date="2016-05-07T15:20:00Z"/>
              </w:rPr>
            </w:pPr>
            <w:ins w:id="31" w:author="Julieta Escalera" w:date="2016-05-07T16:33:00Z">
              <w:r>
                <w:t>Julieta Escalera</w:t>
              </w:r>
            </w:ins>
          </w:p>
        </w:tc>
        <w:tc>
          <w:tcPr>
            <w:tcW w:w="3192" w:type="dxa"/>
          </w:tcPr>
          <w:p w:rsidR="00901A12" w:rsidRDefault="00446491" w:rsidP="00A87247">
            <w:pPr>
              <w:rPr>
                <w:ins w:id="32" w:author="Ericka Viraca" w:date="2016-05-07T15:20:00Z"/>
              </w:rPr>
            </w:pPr>
            <w:ins w:id="33" w:author="Julieta Escalera" w:date="2016-05-07T16:33:00Z">
              <w:r>
                <w:t>1.3</w:t>
              </w:r>
            </w:ins>
          </w:p>
        </w:tc>
        <w:tc>
          <w:tcPr>
            <w:tcW w:w="3192" w:type="dxa"/>
          </w:tcPr>
          <w:p w:rsidR="00901A12" w:rsidRDefault="00446491" w:rsidP="00A87247">
            <w:pPr>
              <w:rPr>
                <w:ins w:id="34" w:author="Ericka Viraca" w:date="2016-05-07T15:20:00Z"/>
              </w:rPr>
            </w:pPr>
            <w:ins w:id="35" w:author="Julieta Escalera" w:date="2016-05-07T16:33:00Z">
              <w:r>
                <w:t>07/05/2016 16:33</w:t>
              </w:r>
            </w:ins>
          </w:p>
        </w:tc>
      </w:tr>
      <w:tr w:rsidR="00901A12" w:rsidTr="00A87247">
        <w:trPr>
          <w:ins w:id="36" w:author="Ericka Viraca" w:date="2016-05-07T15:20:00Z"/>
        </w:trPr>
        <w:tc>
          <w:tcPr>
            <w:tcW w:w="3192" w:type="dxa"/>
          </w:tcPr>
          <w:p w:rsidR="00901A12" w:rsidRDefault="00B92297" w:rsidP="00A87247">
            <w:pPr>
              <w:rPr>
                <w:ins w:id="37" w:author="Ericka Viraca" w:date="2016-05-07T15:20:00Z"/>
              </w:rPr>
            </w:pPr>
            <w:ins w:id="38" w:author="Yuri Saravia" w:date="2016-05-08T09:17:00Z">
              <w:r>
                <w:t xml:space="preserve">Yuri </w:t>
              </w:r>
              <w:proofErr w:type="spellStart"/>
              <w:r>
                <w:t>Saravia</w:t>
              </w:r>
            </w:ins>
            <w:proofErr w:type="spellEnd"/>
          </w:p>
        </w:tc>
        <w:tc>
          <w:tcPr>
            <w:tcW w:w="3192" w:type="dxa"/>
          </w:tcPr>
          <w:p w:rsidR="00901A12" w:rsidRDefault="00B92297" w:rsidP="00A87247">
            <w:pPr>
              <w:rPr>
                <w:ins w:id="39" w:author="Ericka Viraca" w:date="2016-05-07T15:20:00Z"/>
              </w:rPr>
            </w:pPr>
            <w:ins w:id="40" w:author="Yuri Saravia" w:date="2016-05-08T09:17:00Z">
              <w:r>
                <w:t>1.4</w:t>
              </w:r>
            </w:ins>
          </w:p>
        </w:tc>
        <w:tc>
          <w:tcPr>
            <w:tcW w:w="3192" w:type="dxa"/>
          </w:tcPr>
          <w:p w:rsidR="00901A12" w:rsidRPr="00B92297" w:rsidRDefault="00B92297" w:rsidP="00A87247">
            <w:pPr>
              <w:rPr>
                <w:ins w:id="41" w:author="Ericka Viraca" w:date="2016-05-07T15:20:00Z"/>
                <w:lang w:val="es-ES"/>
                <w:rPrChange w:id="42" w:author="Yuri Saravia" w:date="2016-05-08T09:18:00Z">
                  <w:rPr>
                    <w:ins w:id="43" w:author="Ericka Viraca" w:date="2016-05-07T15:20:00Z"/>
                  </w:rPr>
                </w:rPrChange>
              </w:rPr>
            </w:pPr>
            <w:ins w:id="44" w:author="Yuri Saravia" w:date="2016-05-08T09:17:00Z">
              <w:r>
                <w:t>08</w:t>
              </w:r>
            </w:ins>
            <w:ins w:id="45" w:author="Yuri Saravia" w:date="2016-05-08T09:18:00Z">
              <w:r>
                <w:rPr>
                  <w:lang w:val="es-ES"/>
                </w:rPr>
                <w:t>/05/2016 09:18</w:t>
              </w:r>
            </w:ins>
          </w:p>
        </w:tc>
      </w:tr>
      <w:tr w:rsidR="00901A12" w:rsidTr="00A87247">
        <w:trPr>
          <w:ins w:id="46" w:author="Ericka Viraca" w:date="2016-05-07T15:20:00Z"/>
        </w:trPr>
        <w:tc>
          <w:tcPr>
            <w:tcW w:w="3192" w:type="dxa"/>
          </w:tcPr>
          <w:p w:rsidR="00901A12" w:rsidRDefault="00192D06" w:rsidP="00A87247">
            <w:pPr>
              <w:rPr>
                <w:ins w:id="47" w:author="Ericka Viraca" w:date="2016-05-07T15:20:00Z"/>
              </w:rPr>
            </w:pPr>
            <w:ins w:id="48" w:author="Miguel Aldo Balderrama Vaca" w:date="2016-05-08T13:34:00Z">
              <w:r>
                <w:t>Aldo Balderrama</w:t>
              </w:r>
            </w:ins>
          </w:p>
        </w:tc>
        <w:tc>
          <w:tcPr>
            <w:tcW w:w="3192" w:type="dxa"/>
          </w:tcPr>
          <w:p w:rsidR="00901A12" w:rsidRDefault="00192D06" w:rsidP="00A87247">
            <w:pPr>
              <w:rPr>
                <w:ins w:id="49" w:author="Ericka Viraca" w:date="2016-05-07T15:20:00Z"/>
              </w:rPr>
            </w:pPr>
            <w:ins w:id="50" w:author="Miguel Aldo Balderrama Vaca" w:date="2016-05-08T13:34:00Z">
              <w:r>
                <w:t>1.5</w:t>
              </w:r>
            </w:ins>
          </w:p>
        </w:tc>
        <w:tc>
          <w:tcPr>
            <w:tcW w:w="3192" w:type="dxa"/>
          </w:tcPr>
          <w:p w:rsidR="00FD2D00" w:rsidRDefault="00192D06" w:rsidP="00A87247">
            <w:pPr>
              <w:rPr>
                <w:ins w:id="51" w:author="Ericka Viraca" w:date="2016-05-07T15:20:00Z"/>
              </w:rPr>
            </w:pPr>
            <w:ins w:id="52" w:author="Miguel Aldo Balderrama Vaca" w:date="2016-05-08T13:34:00Z">
              <w:r>
                <w:t>008/05/2016 13:34</w:t>
              </w:r>
            </w:ins>
          </w:p>
        </w:tc>
      </w:tr>
      <w:tr w:rsidR="00FD2D00" w:rsidTr="00A87247">
        <w:trPr>
          <w:ins w:id="53" w:author="Lion" w:date="2016-05-08T16:57:00Z"/>
        </w:trPr>
        <w:tc>
          <w:tcPr>
            <w:tcW w:w="3192" w:type="dxa"/>
          </w:tcPr>
          <w:p w:rsidR="00FD2D00" w:rsidRDefault="00FD2D00" w:rsidP="00A87247">
            <w:pPr>
              <w:rPr>
                <w:ins w:id="54" w:author="Lion" w:date="2016-05-08T16:57:00Z"/>
              </w:rPr>
            </w:pPr>
            <w:ins w:id="55" w:author="Lion" w:date="2016-05-08T16:57:00Z">
              <w:r>
                <w:t xml:space="preserve">Alvaro </w:t>
              </w:r>
              <w:proofErr w:type="spellStart"/>
              <w:r>
                <w:t>Daza</w:t>
              </w:r>
              <w:proofErr w:type="spellEnd"/>
              <w:r>
                <w:t xml:space="preserve"> </w:t>
              </w:r>
              <w:proofErr w:type="spellStart"/>
              <w:r>
                <w:t>Quiroga</w:t>
              </w:r>
              <w:proofErr w:type="spellEnd"/>
            </w:ins>
          </w:p>
        </w:tc>
        <w:tc>
          <w:tcPr>
            <w:tcW w:w="3192" w:type="dxa"/>
          </w:tcPr>
          <w:p w:rsidR="00FD2D00" w:rsidRDefault="00FD2D00" w:rsidP="00A87247">
            <w:pPr>
              <w:rPr>
                <w:ins w:id="56" w:author="Lion" w:date="2016-05-08T16:57:00Z"/>
              </w:rPr>
            </w:pPr>
            <w:ins w:id="57" w:author="Lion" w:date="2016-05-08T16:58:00Z">
              <w:r>
                <w:t>1.6</w:t>
              </w:r>
            </w:ins>
          </w:p>
        </w:tc>
        <w:tc>
          <w:tcPr>
            <w:tcW w:w="3192" w:type="dxa"/>
          </w:tcPr>
          <w:p w:rsidR="00FD2D00" w:rsidRDefault="00FD2D00" w:rsidP="00A87247">
            <w:pPr>
              <w:rPr>
                <w:ins w:id="58" w:author="Lion" w:date="2016-05-08T16:57:00Z"/>
              </w:rPr>
            </w:pPr>
            <w:ins w:id="59" w:author="Lion" w:date="2016-05-08T16:58:00Z">
              <w:r>
                <w:t>008/05/2016 16:58</w:t>
              </w:r>
            </w:ins>
          </w:p>
        </w:tc>
      </w:tr>
    </w:tbl>
    <w:p w:rsidR="005205E2" w:rsidRDefault="005205E2">
      <w:pPr>
        <w:rPr>
          <w:ins w:id="60" w:author="Ericka Viraca" w:date="2016-05-07T15:25:00Z"/>
        </w:rPr>
      </w:pPr>
      <w:ins w:id="61" w:author="Ericka Viraca" w:date="2016-05-07T15:20:00Z">
        <w:r>
          <w:t xml:space="preserve">Well, my change is a correction, we forget the versioning table manual, </w:t>
        </w:r>
        <w:proofErr w:type="gramStart"/>
        <w:r>
          <w:t>we</w:t>
        </w:r>
        <w:proofErr w:type="gramEnd"/>
        <w:r>
          <w:t xml:space="preserve"> must </w:t>
        </w:r>
        <w:proofErr w:type="spellStart"/>
        <w:r>
          <w:t>complet</w:t>
        </w:r>
        <w:proofErr w:type="spellEnd"/>
        <w:r>
          <w:t>.</w:t>
        </w:r>
      </w:ins>
    </w:p>
    <w:p w:rsidR="009E4528" w:rsidRDefault="009E4528">
      <w:pPr>
        <w:rPr>
          <w:ins w:id="62" w:author="Ericka Viraca" w:date="2016-05-07T15:20:00Z"/>
        </w:rPr>
      </w:pPr>
    </w:p>
    <w:p w:rsidR="005205E2" w:rsidRDefault="005205E2">
      <w:pPr>
        <w:rPr>
          <w:ins w:id="63" w:author="Ericka Viraca" w:date="2016-05-07T15:21:00Z"/>
        </w:rPr>
      </w:pPr>
    </w:p>
    <w:p w:rsidR="005205E2" w:rsidRDefault="005205E2">
      <w:pPr>
        <w:rPr>
          <w:ins w:id="64" w:author="Ericka Viraca" w:date="2016-05-07T15:20:00Z"/>
        </w:rPr>
      </w:pPr>
    </w:p>
    <w:p w:rsidR="00E056C1" w:rsidRDefault="00E20C96">
      <w:pPr>
        <w:rPr>
          <w:ins w:id="65" w:author="Julieta Escalera" w:date="2016-05-07T16:34:00Z"/>
        </w:rPr>
      </w:pPr>
      <w:ins w:id="66" w:author="Angela" w:date="2016-05-06T17:19:00Z">
        <w:r w:rsidRPr="00E056C1">
          <w:t>Ver</w:t>
        </w:r>
        <w:r w:rsidR="0004034C" w:rsidRPr="00E056C1">
          <w:t>s</w:t>
        </w:r>
      </w:ins>
      <w:ins w:id="67" w:author="Angela" w:date="2016-05-06T17:20:00Z">
        <w:r w:rsidRPr="00E056C1">
          <w:t>i</w:t>
        </w:r>
      </w:ins>
      <w:ins w:id="68" w:author="Angela" w:date="2016-05-06T17:19:00Z">
        <w:r w:rsidR="0004034C" w:rsidRPr="00E056C1">
          <w:t>oning firs</w:t>
        </w:r>
      </w:ins>
      <w:ins w:id="69" w:author="Angela" w:date="2016-05-06T17:20:00Z">
        <w:r w:rsidR="00250AA1" w:rsidRPr="00E056C1">
          <w:t>t change</w:t>
        </w:r>
      </w:ins>
    </w:p>
    <w:p w:rsidR="00446491" w:rsidRPr="00792417" w:rsidRDefault="00446491" w:rsidP="00446491">
      <w:pPr>
        <w:pStyle w:val="Ttulo2"/>
        <w:rPr>
          <w:ins w:id="70" w:author="Julieta Escalera" w:date="2016-05-07T16:34:00Z"/>
          <w:u w:val="single"/>
        </w:rPr>
      </w:pPr>
      <w:ins w:id="71" w:author="Julieta Escalera" w:date="2016-05-07T16:34:00Z">
        <w:r>
          <w:t>SOFTWARE QUALITY ASSURANCE</w:t>
        </w:r>
      </w:ins>
    </w:p>
    <w:p w:rsidR="00446491" w:rsidRPr="00D83AE4" w:rsidRDefault="00446491">
      <w:pPr>
        <w:jc w:val="both"/>
        <w:rPr>
          <w:ins w:id="72" w:author="Administrator" w:date="2016-05-06T19:30:00Z"/>
          <w:u w:val="single"/>
          <w:rPrChange w:id="73" w:author="Angela Valdez Bernal" w:date="2016-05-07T14:48:00Z">
            <w:rPr>
              <w:ins w:id="74" w:author="Administrator" w:date="2016-05-06T19:30:00Z"/>
            </w:rPr>
          </w:rPrChange>
        </w:rPr>
        <w:pPrChange w:id="75" w:author="Julieta Escalera" w:date="2016-05-07T16:34:00Z">
          <w:pPr/>
        </w:pPrChange>
      </w:pPr>
    </w:p>
    <w:p w:rsidR="00D83AE4" w:rsidRPr="00B92297" w:rsidRDefault="00D83AE4">
      <w:pPr>
        <w:pStyle w:val="NormalWeb"/>
        <w:shd w:val="clear" w:color="auto" w:fill="FFFFFF"/>
        <w:spacing w:before="120" w:beforeAutospacing="0" w:after="120" w:afterAutospacing="0" w:line="360" w:lineRule="auto"/>
        <w:jc w:val="both"/>
        <w:rPr>
          <w:ins w:id="76" w:author="Angela Valdez Bernal" w:date="2016-05-07T14:46:00Z"/>
          <w:rFonts w:asciiTheme="minorHAnsi" w:hAnsiTheme="minorHAnsi" w:cs="Arial"/>
          <w:lang w:val="en-US"/>
          <w:rPrChange w:id="77" w:author="Yuri Saravia" w:date="2016-05-08T09:17:00Z">
            <w:rPr>
              <w:ins w:id="78" w:author="Angela Valdez Bernal" w:date="2016-05-07T14:46:00Z"/>
              <w:rFonts w:ascii="Arial" w:hAnsi="Arial" w:cs="Arial"/>
              <w:color w:val="252525"/>
              <w:sz w:val="21"/>
              <w:szCs w:val="21"/>
            </w:rPr>
          </w:rPrChange>
        </w:rPr>
        <w:pPrChange w:id="79" w:author="Julieta Escalera" w:date="2016-05-07T16:34:00Z">
          <w:pPr>
            <w:pStyle w:val="NormalWeb"/>
            <w:shd w:val="clear" w:color="auto" w:fill="FFFFFF"/>
            <w:spacing w:before="120" w:beforeAutospacing="0" w:after="120" w:afterAutospacing="0" w:line="336" w:lineRule="atLeast"/>
          </w:pPr>
        </w:pPrChange>
      </w:pPr>
      <w:ins w:id="80" w:author="Angela Valdez Bernal" w:date="2016-05-07T14:46:00Z">
        <w:r w:rsidRPr="00B92297">
          <w:rPr>
            <w:rFonts w:asciiTheme="minorHAnsi" w:hAnsiTheme="minorHAnsi" w:cs="Arial"/>
            <w:bCs/>
            <w:lang w:val="en-US"/>
            <w:rPrChange w:id="81" w:author="Yuri Saravia" w:date="2016-05-08T09:17:00Z">
              <w:rPr>
                <w:rFonts w:ascii="Arial" w:hAnsi="Arial" w:cs="Arial"/>
                <w:b/>
                <w:bCs/>
                <w:color w:val="252525"/>
                <w:sz w:val="21"/>
                <w:szCs w:val="21"/>
              </w:rPr>
            </w:rPrChange>
          </w:rPr>
          <w:t>Software quality assurance</w:t>
        </w:r>
        <w:r w:rsidRPr="00B92297">
          <w:rPr>
            <w:rStyle w:val="apple-converted-space"/>
            <w:rFonts w:asciiTheme="minorHAnsi" w:hAnsiTheme="minorHAnsi" w:cs="Arial"/>
            <w:lang w:val="en-US"/>
            <w:rPrChange w:id="82" w:author="Yuri Saravia" w:date="2016-05-08T09:17:00Z">
              <w:rPr>
                <w:rStyle w:val="apple-converted-space"/>
                <w:rFonts w:ascii="Arial" w:hAnsi="Arial" w:cs="Arial"/>
                <w:color w:val="252525"/>
                <w:sz w:val="21"/>
                <w:szCs w:val="21"/>
              </w:rPr>
            </w:rPrChange>
          </w:rPr>
          <w:t> </w:t>
        </w:r>
        <w:r w:rsidRPr="00B92297">
          <w:rPr>
            <w:rFonts w:asciiTheme="minorHAnsi" w:hAnsiTheme="minorHAnsi" w:cs="Arial"/>
            <w:lang w:val="en-US"/>
            <w:rPrChange w:id="83" w:author="Yuri Saravia" w:date="2016-05-08T09:17:00Z">
              <w:rPr>
                <w:rFonts w:ascii="Arial" w:hAnsi="Arial" w:cs="Arial"/>
                <w:color w:val="252525"/>
                <w:sz w:val="21"/>
                <w:szCs w:val="21"/>
              </w:rPr>
            </w:rPrChange>
          </w:rPr>
          <w:t>(</w:t>
        </w:r>
        <w:r w:rsidRPr="00B92297">
          <w:rPr>
            <w:rFonts w:asciiTheme="minorHAnsi" w:hAnsiTheme="minorHAnsi" w:cs="Arial"/>
            <w:bCs/>
            <w:lang w:val="en-US"/>
            <w:rPrChange w:id="84" w:author="Yuri Saravia" w:date="2016-05-08T09:17:00Z">
              <w:rPr>
                <w:rFonts w:ascii="Arial" w:hAnsi="Arial" w:cs="Arial"/>
                <w:b/>
                <w:bCs/>
                <w:color w:val="252525"/>
                <w:sz w:val="21"/>
                <w:szCs w:val="21"/>
              </w:rPr>
            </w:rPrChange>
          </w:rPr>
          <w:t>SQA</w:t>
        </w:r>
        <w:r w:rsidRPr="00B92297">
          <w:rPr>
            <w:rFonts w:asciiTheme="minorHAnsi" w:hAnsiTheme="minorHAnsi" w:cs="Arial"/>
            <w:lang w:val="en-US"/>
            <w:rPrChange w:id="85" w:author="Yuri Saravia" w:date="2016-05-08T09:17:00Z">
              <w:rPr>
                <w:rFonts w:ascii="Arial" w:hAnsi="Arial" w:cs="Arial"/>
                <w:color w:val="252525"/>
                <w:sz w:val="21"/>
                <w:szCs w:val="21"/>
              </w:rPr>
            </w:rPrChange>
          </w:rPr>
          <w:t>) consists of a means of monitoring the</w:t>
        </w:r>
        <w:r w:rsidRPr="00B92297">
          <w:rPr>
            <w:rStyle w:val="apple-converted-space"/>
            <w:rFonts w:asciiTheme="minorHAnsi" w:hAnsiTheme="minorHAnsi" w:cs="Arial"/>
            <w:lang w:val="en-US"/>
            <w:rPrChange w:id="86"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87"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88" w:author="Yuri Saravia" w:date="2016-05-08T09:17:00Z">
              <w:rPr>
                <w:rFonts w:ascii="Arial" w:hAnsi="Arial" w:cs="Arial"/>
                <w:color w:val="252525"/>
                <w:sz w:val="21"/>
                <w:szCs w:val="21"/>
              </w:rPr>
            </w:rPrChange>
          </w:rPr>
          <w:instrText xml:space="preserve"> HYPERLINK "https://en.wikipedia.org/wiki/Software_engineering" \o "Software engineering" </w:instrText>
        </w:r>
        <w:r w:rsidRPr="00446491">
          <w:rPr>
            <w:rFonts w:asciiTheme="minorHAnsi" w:hAnsiTheme="minorHAnsi" w:cs="Arial"/>
            <w:rPrChange w:id="89"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90" w:author="Yuri Saravia" w:date="2016-05-08T09:17:00Z">
              <w:rPr>
                <w:rStyle w:val="Hipervnculo"/>
                <w:rFonts w:ascii="Arial" w:hAnsi="Arial" w:cs="Arial"/>
                <w:color w:val="0B0080"/>
                <w:sz w:val="21"/>
                <w:szCs w:val="21"/>
              </w:rPr>
            </w:rPrChange>
          </w:rPr>
          <w:t>software engineering</w:t>
        </w:r>
        <w:r w:rsidRPr="00446491">
          <w:rPr>
            <w:rFonts w:asciiTheme="minorHAnsi" w:hAnsiTheme="minorHAnsi" w:cs="Arial"/>
            <w:rPrChange w:id="91" w:author="Julieta Escalera" w:date="2016-05-07T16:34:00Z">
              <w:rPr>
                <w:rFonts w:ascii="Arial" w:hAnsi="Arial" w:cs="Arial"/>
                <w:color w:val="252525"/>
                <w:sz w:val="21"/>
                <w:szCs w:val="21"/>
              </w:rPr>
            </w:rPrChange>
          </w:rPr>
          <w:fldChar w:fldCharType="end"/>
        </w:r>
        <w:r w:rsidRPr="00B92297">
          <w:rPr>
            <w:rStyle w:val="apple-converted-space"/>
            <w:rFonts w:asciiTheme="minorHAnsi" w:hAnsiTheme="minorHAnsi" w:cs="Arial"/>
            <w:lang w:val="en-US"/>
            <w:rPrChange w:id="92" w:author="Yuri Saravia" w:date="2016-05-08T09:17:00Z">
              <w:rPr>
                <w:rStyle w:val="apple-converted-space"/>
                <w:rFonts w:ascii="Arial" w:hAnsi="Arial" w:cs="Arial"/>
                <w:color w:val="252525"/>
                <w:sz w:val="21"/>
                <w:szCs w:val="21"/>
              </w:rPr>
            </w:rPrChange>
          </w:rPr>
          <w:t> </w:t>
        </w:r>
        <w:r w:rsidRPr="00B92297">
          <w:rPr>
            <w:rFonts w:asciiTheme="minorHAnsi" w:hAnsiTheme="minorHAnsi" w:cs="Arial"/>
            <w:lang w:val="en-US"/>
            <w:rPrChange w:id="93" w:author="Yuri Saravia" w:date="2016-05-08T09:17:00Z">
              <w:rPr>
                <w:rFonts w:ascii="Arial" w:hAnsi="Arial" w:cs="Arial"/>
                <w:color w:val="252525"/>
                <w:sz w:val="21"/>
                <w:szCs w:val="21"/>
              </w:rPr>
            </w:rPrChange>
          </w:rPr>
          <w:t>processes and methods used to ensure quality. The methods by which this is accomplished are many and varied, and may include ensuring conformance to one or more standards, such as</w:t>
        </w:r>
        <w:r w:rsidRPr="00B92297">
          <w:rPr>
            <w:rStyle w:val="apple-converted-space"/>
            <w:rFonts w:asciiTheme="minorHAnsi" w:hAnsiTheme="minorHAnsi" w:cs="Arial"/>
            <w:lang w:val="en-US"/>
            <w:rPrChange w:id="94"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95"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96" w:author="Yuri Saravia" w:date="2016-05-08T09:17:00Z">
              <w:rPr>
                <w:rFonts w:ascii="Arial" w:hAnsi="Arial" w:cs="Arial"/>
                <w:color w:val="252525"/>
                <w:sz w:val="21"/>
                <w:szCs w:val="21"/>
              </w:rPr>
            </w:rPrChange>
          </w:rPr>
          <w:instrText xml:space="preserve"> HYPERLINK "https://en.wikipedia.org/wiki/ISO_9000" \o "ISO 9000" </w:instrText>
        </w:r>
        <w:r w:rsidRPr="00446491">
          <w:rPr>
            <w:rFonts w:asciiTheme="minorHAnsi" w:hAnsiTheme="minorHAnsi" w:cs="Arial"/>
            <w:rPrChange w:id="97"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98" w:author="Yuri Saravia" w:date="2016-05-08T09:17:00Z">
              <w:rPr>
                <w:rStyle w:val="Hipervnculo"/>
                <w:rFonts w:ascii="Arial" w:hAnsi="Arial" w:cs="Arial"/>
                <w:color w:val="0B0080"/>
                <w:sz w:val="21"/>
                <w:szCs w:val="21"/>
              </w:rPr>
            </w:rPrChange>
          </w:rPr>
          <w:t>ISO 9000</w:t>
        </w:r>
        <w:r w:rsidRPr="00446491">
          <w:rPr>
            <w:rFonts w:asciiTheme="minorHAnsi" w:hAnsiTheme="minorHAnsi" w:cs="Arial"/>
            <w:rPrChange w:id="99" w:author="Julieta Escalera" w:date="2016-05-07T16:34:00Z">
              <w:rPr>
                <w:rFonts w:ascii="Arial" w:hAnsi="Arial" w:cs="Arial"/>
                <w:color w:val="252525"/>
                <w:sz w:val="21"/>
                <w:szCs w:val="21"/>
              </w:rPr>
            </w:rPrChange>
          </w:rPr>
          <w:fldChar w:fldCharType="end"/>
        </w:r>
        <w:r w:rsidRPr="00B92297">
          <w:rPr>
            <w:rStyle w:val="apple-converted-space"/>
            <w:rFonts w:asciiTheme="minorHAnsi" w:hAnsiTheme="minorHAnsi" w:cs="Arial"/>
            <w:lang w:val="en-US"/>
            <w:rPrChange w:id="100" w:author="Yuri Saravia" w:date="2016-05-08T09:17:00Z">
              <w:rPr>
                <w:rStyle w:val="apple-converted-space"/>
                <w:rFonts w:ascii="Arial" w:hAnsi="Arial" w:cs="Arial"/>
                <w:color w:val="252525"/>
                <w:sz w:val="21"/>
                <w:szCs w:val="21"/>
              </w:rPr>
            </w:rPrChange>
          </w:rPr>
          <w:t> </w:t>
        </w:r>
        <w:r w:rsidRPr="00B92297">
          <w:rPr>
            <w:rFonts w:asciiTheme="minorHAnsi" w:hAnsiTheme="minorHAnsi" w:cs="Arial"/>
            <w:lang w:val="en-US"/>
            <w:rPrChange w:id="101" w:author="Yuri Saravia" w:date="2016-05-08T09:17:00Z">
              <w:rPr>
                <w:rFonts w:ascii="Arial" w:hAnsi="Arial" w:cs="Arial"/>
                <w:color w:val="252525"/>
                <w:sz w:val="21"/>
                <w:szCs w:val="21"/>
              </w:rPr>
            </w:rPrChange>
          </w:rPr>
          <w:t>or a model such as</w:t>
        </w:r>
        <w:r w:rsidRPr="00B92297">
          <w:rPr>
            <w:rStyle w:val="apple-converted-space"/>
            <w:rFonts w:asciiTheme="minorHAnsi" w:hAnsiTheme="minorHAnsi" w:cs="Arial"/>
            <w:lang w:val="en-US"/>
            <w:rPrChange w:id="102"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03"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04" w:author="Yuri Saravia" w:date="2016-05-08T09:17:00Z">
              <w:rPr>
                <w:rFonts w:ascii="Arial" w:hAnsi="Arial" w:cs="Arial"/>
                <w:color w:val="252525"/>
                <w:sz w:val="21"/>
                <w:szCs w:val="21"/>
              </w:rPr>
            </w:rPrChange>
          </w:rPr>
          <w:instrText xml:space="preserve"> HYPERLINK "https://en.wikipedia.org/wiki/CMMI" \o "CMMI" </w:instrText>
        </w:r>
        <w:r w:rsidRPr="00446491">
          <w:rPr>
            <w:rFonts w:asciiTheme="minorHAnsi" w:hAnsiTheme="minorHAnsi" w:cs="Arial"/>
            <w:rPrChange w:id="105"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06" w:author="Yuri Saravia" w:date="2016-05-08T09:17:00Z">
              <w:rPr>
                <w:rStyle w:val="Hipervnculo"/>
                <w:rFonts w:ascii="Arial" w:hAnsi="Arial" w:cs="Arial"/>
                <w:color w:val="0B0080"/>
                <w:sz w:val="21"/>
                <w:szCs w:val="21"/>
              </w:rPr>
            </w:rPrChange>
          </w:rPr>
          <w:t>CMMI</w:t>
        </w:r>
        <w:r w:rsidRPr="00446491">
          <w:rPr>
            <w:rFonts w:asciiTheme="minorHAnsi" w:hAnsiTheme="minorHAnsi" w:cs="Arial"/>
            <w:rPrChange w:id="107"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08" w:author="Yuri Saravia" w:date="2016-05-08T09:17:00Z">
              <w:rPr>
                <w:rFonts w:ascii="Arial" w:hAnsi="Arial" w:cs="Arial"/>
                <w:color w:val="252525"/>
                <w:sz w:val="21"/>
                <w:szCs w:val="21"/>
              </w:rPr>
            </w:rPrChange>
          </w:rPr>
          <w:t>.</w:t>
        </w:r>
      </w:ins>
      <w:ins w:id="109" w:author="Angela Valdez Bernal" w:date="2016-05-07T14:47:00Z">
        <w:r w:rsidRPr="00B92297">
          <w:rPr>
            <w:rFonts w:asciiTheme="minorHAnsi" w:hAnsiTheme="minorHAnsi" w:cs="Arial"/>
            <w:lang w:val="en-US"/>
            <w:rPrChange w:id="110" w:author="Yuri Saravia" w:date="2016-05-08T09:17:00Z">
              <w:rPr>
                <w:rFonts w:ascii="Arial" w:hAnsi="Arial" w:cs="Arial"/>
              </w:rPr>
            </w:rPrChange>
          </w:rPr>
          <w:t xml:space="preserve"> </w:t>
        </w:r>
      </w:ins>
    </w:p>
    <w:p w:rsidR="00D83AE4" w:rsidRPr="00B92297" w:rsidRDefault="00D83AE4">
      <w:pPr>
        <w:pStyle w:val="NormalWeb"/>
        <w:shd w:val="clear" w:color="auto" w:fill="FFFFFF"/>
        <w:spacing w:before="120" w:beforeAutospacing="0" w:after="120" w:afterAutospacing="0" w:line="360" w:lineRule="auto"/>
        <w:jc w:val="both"/>
        <w:rPr>
          <w:ins w:id="111" w:author="Angela Valdez Bernal" w:date="2016-05-07T14:46:00Z"/>
          <w:rFonts w:asciiTheme="minorHAnsi" w:hAnsiTheme="minorHAnsi" w:cs="Arial"/>
          <w:lang w:val="en-US"/>
          <w:rPrChange w:id="112" w:author="Yuri Saravia" w:date="2016-05-08T09:17:00Z">
            <w:rPr>
              <w:ins w:id="113" w:author="Angela Valdez Bernal" w:date="2016-05-07T14:46:00Z"/>
              <w:rFonts w:ascii="Arial" w:hAnsi="Arial" w:cs="Arial"/>
              <w:color w:val="252525"/>
              <w:sz w:val="21"/>
              <w:szCs w:val="21"/>
            </w:rPr>
          </w:rPrChange>
        </w:rPr>
        <w:pPrChange w:id="114" w:author="Julieta Escalera" w:date="2016-05-07T16:34:00Z">
          <w:pPr>
            <w:pStyle w:val="NormalWeb"/>
            <w:shd w:val="clear" w:color="auto" w:fill="FFFFFF"/>
            <w:spacing w:before="120" w:beforeAutospacing="0" w:after="120" w:afterAutospacing="0" w:line="336" w:lineRule="atLeast"/>
          </w:pPr>
        </w:pPrChange>
      </w:pPr>
      <w:ins w:id="115" w:author="Angela Valdez Bernal" w:date="2016-05-07T14:46:00Z">
        <w:r w:rsidRPr="00B92297">
          <w:rPr>
            <w:rFonts w:asciiTheme="minorHAnsi" w:hAnsiTheme="minorHAnsi" w:cs="Arial"/>
            <w:lang w:val="en-US"/>
            <w:rPrChange w:id="116" w:author="Yuri Saravia" w:date="2016-05-08T09:17:00Z">
              <w:rPr>
                <w:rFonts w:ascii="Arial" w:hAnsi="Arial" w:cs="Arial"/>
                <w:color w:val="252525"/>
                <w:sz w:val="21"/>
                <w:szCs w:val="21"/>
              </w:rPr>
            </w:rPrChange>
          </w:rPr>
          <w:t>SQA encompasses the entire</w:t>
        </w:r>
        <w:r w:rsidRPr="00B92297">
          <w:rPr>
            <w:rStyle w:val="apple-converted-space"/>
            <w:rFonts w:asciiTheme="minorHAnsi" w:hAnsiTheme="minorHAnsi" w:cs="Arial"/>
            <w:lang w:val="en-US"/>
            <w:rPrChange w:id="117"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18"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19" w:author="Yuri Saravia" w:date="2016-05-08T09:17:00Z">
              <w:rPr>
                <w:rFonts w:ascii="Arial" w:hAnsi="Arial" w:cs="Arial"/>
                <w:color w:val="252525"/>
                <w:sz w:val="21"/>
                <w:szCs w:val="21"/>
              </w:rPr>
            </w:rPrChange>
          </w:rPr>
          <w:instrText xml:space="preserve"> HYPERLINK "https://en.wikipedia.org/wiki/Software_development" \o "Software development" </w:instrText>
        </w:r>
        <w:r w:rsidRPr="00446491">
          <w:rPr>
            <w:rFonts w:asciiTheme="minorHAnsi" w:hAnsiTheme="minorHAnsi" w:cs="Arial"/>
            <w:rPrChange w:id="120"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21" w:author="Yuri Saravia" w:date="2016-05-08T09:17:00Z">
              <w:rPr>
                <w:rStyle w:val="Hipervnculo"/>
                <w:rFonts w:ascii="Arial" w:hAnsi="Arial" w:cs="Arial"/>
                <w:color w:val="0B0080"/>
                <w:sz w:val="21"/>
                <w:szCs w:val="21"/>
              </w:rPr>
            </w:rPrChange>
          </w:rPr>
          <w:t>software development</w:t>
        </w:r>
        <w:r w:rsidRPr="00446491">
          <w:rPr>
            <w:rFonts w:asciiTheme="minorHAnsi" w:hAnsiTheme="minorHAnsi" w:cs="Arial"/>
            <w:rPrChange w:id="122" w:author="Julieta Escalera" w:date="2016-05-07T16:34:00Z">
              <w:rPr>
                <w:rFonts w:ascii="Arial" w:hAnsi="Arial" w:cs="Arial"/>
                <w:color w:val="252525"/>
                <w:sz w:val="21"/>
                <w:szCs w:val="21"/>
              </w:rPr>
            </w:rPrChange>
          </w:rPr>
          <w:fldChar w:fldCharType="end"/>
        </w:r>
        <w:r w:rsidRPr="00B92297">
          <w:rPr>
            <w:rStyle w:val="apple-converted-space"/>
            <w:rFonts w:asciiTheme="minorHAnsi" w:hAnsiTheme="minorHAnsi" w:cs="Arial"/>
            <w:lang w:val="en-US"/>
            <w:rPrChange w:id="123" w:author="Yuri Saravia" w:date="2016-05-08T09:17:00Z">
              <w:rPr>
                <w:rStyle w:val="apple-converted-space"/>
                <w:rFonts w:ascii="Arial" w:hAnsi="Arial" w:cs="Arial"/>
                <w:color w:val="252525"/>
                <w:sz w:val="21"/>
                <w:szCs w:val="21"/>
              </w:rPr>
            </w:rPrChange>
          </w:rPr>
          <w:t> </w:t>
        </w:r>
        <w:r w:rsidRPr="00B92297">
          <w:rPr>
            <w:rFonts w:asciiTheme="minorHAnsi" w:hAnsiTheme="minorHAnsi" w:cs="Arial"/>
            <w:lang w:val="en-US"/>
            <w:rPrChange w:id="124" w:author="Yuri Saravia" w:date="2016-05-08T09:17:00Z">
              <w:rPr>
                <w:rFonts w:ascii="Arial" w:hAnsi="Arial" w:cs="Arial"/>
                <w:color w:val="252525"/>
                <w:sz w:val="21"/>
                <w:szCs w:val="21"/>
              </w:rPr>
            </w:rPrChange>
          </w:rPr>
          <w:t xml:space="preserve">process, which includes processes such as requirements </w:t>
        </w:r>
        <w:proofErr w:type="spellStart"/>
        <w:r w:rsidRPr="00B92297">
          <w:rPr>
            <w:rFonts w:asciiTheme="minorHAnsi" w:hAnsiTheme="minorHAnsi" w:cs="Arial"/>
            <w:lang w:val="en-US"/>
            <w:rPrChange w:id="125" w:author="Yuri Saravia" w:date="2016-05-08T09:17:00Z">
              <w:rPr>
                <w:rFonts w:ascii="Arial" w:hAnsi="Arial" w:cs="Arial"/>
                <w:color w:val="252525"/>
                <w:sz w:val="21"/>
                <w:szCs w:val="21"/>
              </w:rPr>
            </w:rPrChange>
          </w:rPr>
          <w:t>definition,</w:t>
        </w:r>
        <w:r w:rsidRPr="00446491">
          <w:rPr>
            <w:rFonts w:asciiTheme="minorHAnsi" w:hAnsiTheme="minorHAnsi" w:cs="Arial"/>
            <w:rPrChange w:id="126"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27" w:author="Yuri Saravia" w:date="2016-05-08T09:17:00Z">
              <w:rPr>
                <w:rFonts w:ascii="Arial" w:hAnsi="Arial" w:cs="Arial"/>
                <w:color w:val="252525"/>
                <w:sz w:val="21"/>
                <w:szCs w:val="21"/>
              </w:rPr>
            </w:rPrChange>
          </w:rPr>
          <w:instrText xml:space="preserve"> HYPERLINK "https://en.wikipedia.org/wiki/Software_design" \o "Software design" </w:instrText>
        </w:r>
        <w:r w:rsidRPr="00446491">
          <w:rPr>
            <w:rFonts w:asciiTheme="minorHAnsi" w:hAnsiTheme="minorHAnsi" w:cs="Arial"/>
            <w:rPrChange w:id="128"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29" w:author="Yuri Saravia" w:date="2016-05-08T09:17:00Z">
              <w:rPr>
                <w:rStyle w:val="Hipervnculo"/>
                <w:rFonts w:ascii="Arial" w:hAnsi="Arial" w:cs="Arial"/>
                <w:color w:val="0B0080"/>
                <w:sz w:val="21"/>
                <w:szCs w:val="21"/>
              </w:rPr>
            </w:rPrChange>
          </w:rPr>
          <w:t>software</w:t>
        </w:r>
        <w:proofErr w:type="spellEnd"/>
        <w:r w:rsidRPr="00B92297">
          <w:rPr>
            <w:rStyle w:val="Hipervnculo"/>
            <w:rFonts w:asciiTheme="minorHAnsi" w:hAnsiTheme="minorHAnsi" w:cs="Arial"/>
            <w:color w:val="auto"/>
            <w:u w:val="none"/>
            <w:lang w:val="en-US"/>
            <w:rPrChange w:id="130" w:author="Yuri Saravia" w:date="2016-05-08T09:17:00Z">
              <w:rPr>
                <w:rStyle w:val="Hipervnculo"/>
                <w:rFonts w:ascii="Arial" w:hAnsi="Arial" w:cs="Arial"/>
                <w:color w:val="0B0080"/>
                <w:sz w:val="21"/>
                <w:szCs w:val="21"/>
              </w:rPr>
            </w:rPrChange>
          </w:rPr>
          <w:t xml:space="preserve"> design</w:t>
        </w:r>
        <w:r w:rsidRPr="00446491">
          <w:rPr>
            <w:rFonts w:asciiTheme="minorHAnsi" w:hAnsiTheme="minorHAnsi" w:cs="Arial"/>
            <w:rPrChange w:id="131"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32" w:author="Yuri Saravia" w:date="2016-05-08T09:17:00Z">
              <w:rPr>
                <w:rFonts w:ascii="Arial" w:hAnsi="Arial" w:cs="Arial"/>
                <w:color w:val="252525"/>
                <w:sz w:val="21"/>
                <w:szCs w:val="21"/>
              </w:rPr>
            </w:rPrChange>
          </w:rPr>
          <w:t>,</w:t>
        </w:r>
        <w:r w:rsidRPr="00B92297">
          <w:rPr>
            <w:rStyle w:val="apple-converted-space"/>
            <w:rFonts w:asciiTheme="minorHAnsi" w:hAnsiTheme="minorHAnsi" w:cs="Arial"/>
            <w:lang w:val="en-US"/>
            <w:rPrChange w:id="133"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34"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35" w:author="Yuri Saravia" w:date="2016-05-08T09:17:00Z">
              <w:rPr>
                <w:rFonts w:ascii="Arial" w:hAnsi="Arial" w:cs="Arial"/>
                <w:color w:val="252525"/>
                <w:sz w:val="21"/>
                <w:szCs w:val="21"/>
              </w:rPr>
            </w:rPrChange>
          </w:rPr>
          <w:instrText xml:space="preserve"> HYPERLINK "https://en.wikipedia.org/wiki/Computer_programming" \o "Computer programming" </w:instrText>
        </w:r>
        <w:r w:rsidRPr="00446491">
          <w:rPr>
            <w:rFonts w:asciiTheme="minorHAnsi" w:hAnsiTheme="minorHAnsi" w:cs="Arial"/>
            <w:rPrChange w:id="136"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37" w:author="Yuri Saravia" w:date="2016-05-08T09:17:00Z">
              <w:rPr>
                <w:rStyle w:val="Hipervnculo"/>
                <w:rFonts w:ascii="Arial" w:hAnsi="Arial" w:cs="Arial"/>
                <w:color w:val="0B0080"/>
                <w:sz w:val="21"/>
                <w:szCs w:val="21"/>
              </w:rPr>
            </w:rPrChange>
          </w:rPr>
          <w:t>coding</w:t>
        </w:r>
        <w:r w:rsidRPr="00446491">
          <w:rPr>
            <w:rFonts w:asciiTheme="minorHAnsi" w:hAnsiTheme="minorHAnsi" w:cs="Arial"/>
            <w:rPrChange w:id="138"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39" w:author="Yuri Saravia" w:date="2016-05-08T09:17:00Z">
              <w:rPr>
                <w:rFonts w:ascii="Arial" w:hAnsi="Arial" w:cs="Arial"/>
                <w:color w:val="252525"/>
                <w:sz w:val="21"/>
                <w:szCs w:val="21"/>
              </w:rPr>
            </w:rPrChange>
          </w:rPr>
          <w:t>,</w:t>
        </w:r>
        <w:r w:rsidRPr="00B92297">
          <w:rPr>
            <w:rStyle w:val="apple-converted-space"/>
            <w:rFonts w:asciiTheme="minorHAnsi" w:hAnsiTheme="minorHAnsi" w:cs="Arial"/>
            <w:lang w:val="en-US"/>
            <w:rPrChange w:id="140"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41"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42" w:author="Yuri Saravia" w:date="2016-05-08T09:17:00Z">
              <w:rPr>
                <w:rFonts w:ascii="Arial" w:hAnsi="Arial" w:cs="Arial"/>
                <w:color w:val="252525"/>
                <w:sz w:val="21"/>
                <w:szCs w:val="21"/>
              </w:rPr>
            </w:rPrChange>
          </w:rPr>
          <w:instrText xml:space="preserve"> HYPERLINK "https://en.wikipedia.org/wiki/Revision_control" \o "Revision control" </w:instrText>
        </w:r>
        <w:r w:rsidRPr="00446491">
          <w:rPr>
            <w:rFonts w:asciiTheme="minorHAnsi" w:hAnsiTheme="minorHAnsi" w:cs="Arial"/>
            <w:rPrChange w:id="143"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44" w:author="Yuri Saravia" w:date="2016-05-08T09:17:00Z">
              <w:rPr>
                <w:rStyle w:val="Hipervnculo"/>
                <w:rFonts w:ascii="Arial" w:hAnsi="Arial" w:cs="Arial"/>
                <w:color w:val="0B0080"/>
                <w:sz w:val="21"/>
                <w:szCs w:val="21"/>
              </w:rPr>
            </w:rPrChange>
          </w:rPr>
          <w:t>source code control</w:t>
        </w:r>
        <w:r w:rsidRPr="00446491">
          <w:rPr>
            <w:rFonts w:asciiTheme="minorHAnsi" w:hAnsiTheme="minorHAnsi" w:cs="Arial"/>
            <w:rPrChange w:id="145"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46" w:author="Yuri Saravia" w:date="2016-05-08T09:17:00Z">
              <w:rPr>
                <w:rFonts w:ascii="Arial" w:hAnsi="Arial" w:cs="Arial"/>
                <w:color w:val="252525"/>
                <w:sz w:val="21"/>
                <w:szCs w:val="21"/>
              </w:rPr>
            </w:rPrChange>
          </w:rPr>
          <w:t>,</w:t>
        </w:r>
        <w:r w:rsidRPr="00B92297">
          <w:rPr>
            <w:rStyle w:val="apple-converted-space"/>
            <w:rFonts w:asciiTheme="minorHAnsi" w:hAnsiTheme="minorHAnsi" w:cs="Arial"/>
            <w:lang w:val="en-US"/>
            <w:rPrChange w:id="147"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48"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49" w:author="Yuri Saravia" w:date="2016-05-08T09:17:00Z">
              <w:rPr>
                <w:rFonts w:ascii="Arial" w:hAnsi="Arial" w:cs="Arial"/>
                <w:color w:val="252525"/>
                <w:sz w:val="21"/>
                <w:szCs w:val="21"/>
              </w:rPr>
            </w:rPrChange>
          </w:rPr>
          <w:instrText xml:space="preserve"> HYPERLINK "https://en.wikipedia.org/wiki/Code_review" \o "Code review" </w:instrText>
        </w:r>
        <w:r w:rsidRPr="00446491">
          <w:rPr>
            <w:rFonts w:asciiTheme="minorHAnsi" w:hAnsiTheme="minorHAnsi" w:cs="Arial"/>
            <w:rPrChange w:id="150"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51" w:author="Yuri Saravia" w:date="2016-05-08T09:17:00Z">
              <w:rPr>
                <w:rStyle w:val="Hipervnculo"/>
                <w:rFonts w:ascii="Arial" w:hAnsi="Arial" w:cs="Arial"/>
                <w:color w:val="0B0080"/>
                <w:sz w:val="21"/>
                <w:szCs w:val="21"/>
              </w:rPr>
            </w:rPrChange>
          </w:rPr>
          <w:t>code reviews</w:t>
        </w:r>
        <w:r w:rsidRPr="00446491">
          <w:rPr>
            <w:rFonts w:asciiTheme="minorHAnsi" w:hAnsiTheme="minorHAnsi" w:cs="Arial"/>
            <w:rPrChange w:id="152"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53" w:author="Yuri Saravia" w:date="2016-05-08T09:17:00Z">
              <w:rPr>
                <w:rFonts w:ascii="Arial" w:hAnsi="Arial" w:cs="Arial"/>
                <w:color w:val="252525"/>
                <w:sz w:val="21"/>
                <w:szCs w:val="21"/>
              </w:rPr>
            </w:rPrChange>
          </w:rPr>
          <w:t>,</w:t>
        </w:r>
        <w:r w:rsidRPr="00B92297">
          <w:rPr>
            <w:rStyle w:val="apple-converted-space"/>
            <w:rFonts w:asciiTheme="minorHAnsi" w:hAnsiTheme="minorHAnsi" w:cs="Arial"/>
            <w:lang w:val="en-US"/>
            <w:rPrChange w:id="154"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55"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56" w:author="Yuri Saravia" w:date="2016-05-08T09:17:00Z">
              <w:rPr>
                <w:rFonts w:ascii="Arial" w:hAnsi="Arial" w:cs="Arial"/>
                <w:color w:val="252525"/>
                <w:sz w:val="21"/>
                <w:szCs w:val="21"/>
              </w:rPr>
            </w:rPrChange>
          </w:rPr>
          <w:instrText xml:space="preserve"> HYPERLINK "https://en.wikipedia.org/wiki/Software_configuration_management" \o "Software configuration management" </w:instrText>
        </w:r>
        <w:r w:rsidRPr="00446491">
          <w:rPr>
            <w:rFonts w:asciiTheme="minorHAnsi" w:hAnsiTheme="minorHAnsi" w:cs="Arial"/>
            <w:rPrChange w:id="157"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58" w:author="Yuri Saravia" w:date="2016-05-08T09:17:00Z">
              <w:rPr>
                <w:rStyle w:val="Hipervnculo"/>
                <w:rFonts w:ascii="Arial" w:hAnsi="Arial" w:cs="Arial"/>
                <w:color w:val="0B0080"/>
                <w:sz w:val="21"/>
                <w:szCs w:val="21"/>
              </w:rPr>
            </w:rPrChange>
          </w:rPr>
          <w:t>software configuration management</w:t>
        </w:r>
        <w:r w:rsidRPr="00446491">
          <w:rPr>
            <w:rFonts w:asciiTheme="minorHAnsi" w:hAnsiTheme="minorHAnsi" w:cs="Arial"/>
            <w:rPrChange w:id="159"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60" w:author="Yuri Saravia" w:date="2016-05-08T09:17:00Z">
              <w:rPr>
                <w:rFonts w:ascii="Arial" w:hAnsi="Arial" w:cs="Arial"/>
                <w:color w:val="252525"/>
                <w:sz w:val="21"/>
                <w:szCs w:val="21"/>
              </w:rPr>
            </w:rPrChange>
          </w:rPr>
          <w:t>,</w:t>
        </w:r>
        <w:r w:rsidRPr="00B92297">
          <w:rPr>
            <w:rStyle w:val="apple-converted-space"/>
            <w:rFonts w:asciiTheme="minorHAnsi" w:hAnsiTheme="minorHAnsi" w:cs="Arial"/>
            <w:lang w:val="en-US"/>
            <w:rPrChange w:id="161"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62"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63" w:author="Yuri Saravia" w:date="2016-05-08T09:17:00Z">
              <w:rPr>
                <w:rFonts w:ascii="Arial" w:hAnsi="Arial" w:cs="Arial"/>
                <w:color w:val="252525"/>
                <w:sz w:val="21"/>
                <w:szCs w:val="21"/>
              </w:rPr>
            </w:rPrChange>
          </w:rPr>
          <w:instrText xml:space="preserve"> HYPERLINK "https://en.wikipedia.org/wiki/Software_testing" \o "Software testing" </w:instrText>
        </w:r>
        <w:r w:rsidRPr="00446491">
          <w:rPr>
            <w:rFonts w:asciiTheme="minorHAnsi" w:hAnsiTheme="minorHAnsi" w:cs="Arial"/>
            <w:rPrChange w:id="164"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65" w:author="Yuri Saravia" w:date="2016-05-08T09:17:00Z">
              <w:rPr>
                <w:rStyle w:val="Hipervnculo"/>
                <w:rFonts w:ascii="Arial" w:hAnsi="Arial" w:cs="Arial"/>
                <w:color w:val="0B0080"/>
                <w:sz w:val="21"/>
                <w:szCs w:val="21"/>
              </w:rPr>
            </w:rPrChange>
          </w:rPr>
          <w:t>testing</w:t>
        </w:r>
        <w:r w:rsidRPr="00446491">
          <w:rPr>
            <w:rFonts w:asciiTheme="minorHAnsi" w:hAnsiTheme="minorHAnsi" w:cs="Arial"/>
            <w:rPrChange w:id="166"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67" w:author="Yuri Saravia" w:date="2016-05-08T09:17:00Z">
              <w:rPr>
                <w:rFonts w:ascii="Arial" w:hAnsi="Arial" w:cs="Arial"/>
                <w:color w:val="252525"/>
                <w:sz w:val="21"/>
                <w:szCs w:val="21"/>
              </w:rPr>
            </w:rPrChange>
          </w:rPr>
          <w:t>,</w:t>
        </w:r>
        <w:r w:rsidRPr="00B92297">
          <w:rPr>
            <w:rStyle w:val="apple-converted-space"/>
            <w:rFonts w:asciiTheme="minorHAnsi" w:hAnsiTheme="minorHAnsi" w:cs="Arial"/>
            <w:lang w:val="en-US"/>
            <w:rPrChange w:id="168"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69"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70" w:author="Yuri Saravia" w:date="2016-05-08T09:17:00Z">
              <w:rPr>
                <w:rFonts w:ascii="Arial" w:hAnsi="Arial" w:cs="Arial"/>
                <w:color w:val="252525"/>
                <w:sz w:val="21"/>
                <w:szCs w:val="21"/>
              </w:rPr>
            </w:rPrChange>
          </w:rPr>
          <w:instrText xml:space="preserve"> HYPERLINK "https://en.wikipedia.org/wiki/Release_management" \o "Release management" </w:instrText>
        </w:r>
        <w:r w:rsidRPr="00446491">
          <w:rPr>
            <w:rFonts w:asciiTheme="minorHAnsi" w:hAnsiTheme="minorHAnsi" w:cs="Arial"/>
            <w:rPrChange w:id="171"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72" w:author="Yuri Saravia" w:date="2016-05-08T09:17:00Z">
              <w:rPr>
                <w:rStyle w:val="Hipervnculo"/>
                <w:rFonts w:ascii="Arial" w:hAnsi="Arial" w:cs="Arial"/>
                <w:color w:val="0B0080"/>
                <w:sz w:val="21"/>
                <w:szCs w:val="21"/>
              </w:rPr>
            </w:rPrChange>
          </w:rPr>
          <w:t>release management</w:t>
        </w:r>
        <w:r w:rsidRPr="00446491">
          <w:rPr>
            <w:rFonts w:asciiTheme="minorHAnsi" w:hAnsiTheme="minorHAnsi" w:cs="Arial"/>
            <w:rPrChange w:id="173" w:author="Julieta Escalera" w:date="2016-05-07T16:34:00Z">
              <w:rPr>
                <w:rFonts w:ascii="Arial" w:hAnsi="Arial" w:cs="Arial"/>
                <w:color w:val="252525"/>
                <w:sz w:val="21"/>
                <w:szCs w:val="21"/>
              </w:rPr>
            </w:rPrChange>
          </w:rPr>
          <w:fldChar w:fldCharType="end"/>
        </w:r>
        <w:r w:rsidRPr="00B92297">
          <w:rPr>
            <w:rFonts w:asciiTheme="minorHAnsi" w:hAnsiTheme="minorHAnsi" w:cs="Arial"/>
            <w:lang w:val="en-US"/>
            <w:rPrChange w:id="174" w:author="Yuri Saravia" w:date="2016-05-08T09:17:00Z">
              <w:rPr>
                <w:rFonts w:ascii="Arial" w:hAnsi="Arial" w:cs="Arial"/>
                <w:color w:val="252525"/>
                <w:sz w:val="21"/>
                <w:szCs w:val="21"/>
              </w:rPr>
            </w:rPrChange>
          </w:rPr>
          <w:t>, and product integration. SQA is organized into goals, commitments, abilities, activities, measurements, and verifications.</w:t>
        </w:r>
      </w:ins>
      <w:ins w:id="175" w:author="Angela Valdez Bernal" w:date="2016-05-07T14:47:00Z">
        <w:r w:rsidRPr="00B92297">
          <w:rPr>
            <w:rFonts w:asciiTheme="minorHAnsi" w:hAnsiTheme="minorHAnsi" w:cs="Arial"/>
            <w:lang w:val="en-US"/>
            <w:rPrChange w:id="176" w:author="Yuri Saravia" w:date="2016-05-08T09:17:00Z">
              <w:rPr>
                <w:rFonts w:ascii="Arial" w:hAnsi="Arial" w:cs="Arial"/>
              </w:rPr>
            </w:rPrChange>
          </w:rPr>
          <w:t xml:space="preserve"> </w:t>
        </w:r>
      </w:ins>
    </w:p>
    <w:p w:rsidR="00D83AE4" w:rsidRPr="00B92297" w:rsidRDefault="00D83AE4">
      <w:pPr>
        <w:pStyle w:val="NormalWeb"/>
        <w:shd w:val="clear" w:color="auto" w:fill="FFFFFF"/>
        <w:spacing w:before="120" w:beforeAutospacing="0" w:after="120" w:afterAutospacing="0" w:line="360" w:lineRule="auto"/>
        <w:jc w:val="both"/>
        <w:rPr>
          <w:ins w:id="177" w:author="Angela Valdez Bernal" w:date="2016-05-07T14:46:00Z"/>
          <w:rFonts w:asciiTheme="minorHAnsi" w:hAnsiTheme="minorHAnsi" w:cs="Arial"/>
          <w:lang w:val="en-US"/>
          <w:rPrChange w:id="178" w:author="Yuri Saravia" w:date="2016-05-08T09:17:00Z">
            <w:rPr>
              <w:ins w:id="179" w:author="Angela Valdez Bernal" w:date="2016-05-07T14:46:00Z"/>
              <w:rFonts w:ascii="Arial" w:hAnsi="Arial" w:cs="Arial"/>
              <w:color w:val="252525"/>
              <w:sz w:val="21"/>
              <w:szCs w:val="21"/>
            </w:rPr>
          </w:rPrChange>
        </w:rPr>
        <w:pPrChange w:id="180" w:author="Julieta Escalera" w:date="2016-05-07T16:34:00Z">
          <w:pPr>
            <w:pStyle w:val="NormalWeb"/>
            <w:shd w:val="clear" w:color="auto" w:fill="FFFFFF"/>
            <w:spacing w:before="120" w:beforeAutospacing="0" w:after="120" w:afterAutospacing="0" w:line="336" w:lineRule="atLeast"/>
          </w:pPr>
        </w:pPrChange>
      </w:pPr>
      <w:ins w:id="181" w:author="Angela Valdez Bernal" w:date="2016-05-07T14:46:00Z">
        <w:r w:rsidRPr="00B92297">
          <w:rPr>
            <w:rFonts w:asciiTheme="minorHAnsi" w:hAnsiTheme="minorHAnsi" w:cs="Arial"/>
            <w:lang w:val="en-US"/>
            <w:rPrChange w:id="182" w:author="Yuri Saravia" w:date="2016-05-08T09:17:00Z">
              <w:rPr>
                <w:rFonts w:ascii="Arial" w:hAnsi="Arial" w:cs="Arial"/>
                <w:color w:val="252525"/>
                <w:sz w:val="21"/>
                <w:szCs w:val="21"/>
              </w:rPr>
            </w:rPrChange>
          </w:rPr>
          <w:t>Software quality assurance, according to</w:t>
        </w:r>
        <w:r w:rsidRPr="00B92297">
          <w:rPr>
            <w:rStyle w:val="apple-converted-space"/>
            <w:rFonts w:asciiTheme="minorHAnsi" w:hAnsiTheme="minorHAnsi" w:cs="Arial"/>
            <w:lang w:val="en-US"/>
            <w:rPrChange w:id="183" w:author="Yuri Saravia" w:date="2016-05-08T09:17:00Z">
              <w:rPr>
                <w:rStyle w:val="apple-converted-space"/>
                <w:rFonts w:ascii="Arial" w:hAnsi="Arial" w:cs="Arial"/>
                <w:color w:val="252525"/>
                <w:sz w:val="21"/>
                <w:szCs w:val="21"/>
              </w:rPr>
            </w:rPrChange>
          </w:rPr>
          <w:t> </w:t>
        </w:r>
        <w:r w:rsidRPr="00446491">
          <w:rPr>
            <w:rFonts w:asciiTheme="minorHAnsi" w:hAnsiTheme="minorHAnsi" w:cs="Arial"/>
            <w:rPrChange w:id="184" w:author="Julieta Escalera" w:date="2016-05-07T16:34:00Z">
              <w:rPr>
                <w:rFonts w:ascii="Arial" w:hAnsi="Arial" w:cs="Arial"/>
                <w:color w:val="252525"/>
                <w:sz w:val="21"/>
                <w:szCs w:val="21"/>
              </w:rPr>
            </w:rPrChange>
          </w:rPr>
          <w:fldChar w:fldCharType="begin"/>
        </w:r>
        <w:r w:rsidRPr="00B92297">
          <w:rPr>
            <w:rFonts w:asciiTheme="minorHAnsi" w:hAnsiTheme="minorHAnsi" w:cs="Arial"/>
            <w:lang w:val="en-US"/>
            <w:rPrChange w:id="185" w:author="Yuri Saravia" w:date="2016-05-08T09:17:00Z">
              <w:rPr>
                <w:rFonts w:ascii="Arial" w:hAnsi="Arial" w:cs="Arial"/>
                <w:color w:val="252525"/>
                <w:sz w:val="21"/>
                <w:szCs w:val="21"/>
              </w:rPr>
            </w:rPrChange>
          </w:rPr>
          <w:instrText xml:space="preserve"> HYPERLINK "https://en.wikipedia.org/wiki/ISO/IEC_15504" \o "ISO/IEC 15504" </w:instrText>
        </w:r>
        <w:r w:rsidRPr="00446491">
          <w:rPr>
            <w:rFonts w:asciiTheme="minorHAnsi" w:hAnsiTheme="minorHAnsi" w:cs="Arial"/>
            <w:rPrChange w:id="186" w:author="Julieta Escalera" w:date="2016-05-07T16:34:00Z">
              <w:rPr>
                <w:rFonts w:ascii="Arial" w:hAnsi="Arial" w:cs="Arial"/>
                <w:color w:val="252525"/>
                <w:sz w:val="21"/>
                <w:szCs w:val="21"/>
              </w:rPr>
            </w:rPrChange>
          </w:rPr>
          <w:fldChar w:fldCharType="separate"/>
        </w:r>
        <w:r w:rsidRPr="00B92297">
          <w:rPr>
            <w:rStyle w:val="Hipervnculo"/>
            <w:rFonts w:asciiTheme="minorHAnsi" w:hAnsiTheme="minorHAnsi" w:cs="Arial"/>
            <w:color w:val="auto"/>
            <w:u w:val="none"/>
            <w:lang w:val="en-US"/>
            <w:rPrChange w:id="187" w:author="Yuri Saravia" w:date="2016-05-08T09:17:00Z">
              <w:rPr>
                <w:rStyle w:val="Hipervnculo"/>
                <w:rFonts w:ascii="Arial" w:hAnsi="Arial" w:cs="Arial"/>
                <w:color w:val="0B0080"/>
                <w:sz w:val="21"/>
                <w:szCs w:val="21"/>
              </w:rPr>
            </w:rPrChange>
          </w:rPr>
          <w:t>ISO/IEC 15504</w:t>
        </w:r>
        <w:r w:rsidRPr="00446491">
          <w:rPr>
            <w:rFonts w:asciiTheme="minorHAnsi" w:hAnsiTheme="minorHAnsi" w:cs="Arial"/>
            <w:rPrChange w:id="188" w:author="Julieta Escalera" w:date="2016-05-07T16:34:00Z">
              <w:rPr>
                <w:rFonts w:ascii="Arial" w:hAnsi="Arial" w:cs="Arial"/>
                <w:color w:val="252525"/>
                <w:sz w:val="21"/>
                <w:szCs w:val="21"/>
              </w:rPr>
            </w:rPrChange>
          </w:rPr>
          <w:fldChar w:fldCharType="end"/>
        </w:r>
        <w:r w:rsidRPr="00B92297">
          <w:rPr>
            <w:rStyle w:val="apple-converted-space"/>
            <w:rFonts w:asciiTheme="minorHAnsi" w:hAnsiTheme="minorHAnsi" w:cs="Arial"/>
            <w:lang w:val="en-US"/>
            <w:rPrChange w:id="189" w:author="Yuri Saravia" w:date="2016-05-08T09:17:00Z">
              <w:rPr>
                <w:rStyle w:val="apple-converted-space"/>
                <w:rFonts w:ascii="Arial" w:hAnsi="Arial" w:cs="Arial"/>
                <w:color w:val="252525"/>
                <w:sz w:val="21"/>
                <w:szCs w:val="21"/>
              </w:rPr>
            </w:rPrChange>
          </w:rPr>
          <w:t> </w:t>
        </w:r>
        <w:r w:rsidRPr="00B92297">
          <w:rPr>
            <w:rFonts w:asciiTheme="minorHAnsi" w:hAnsiTheme="minorHAnsi" w:cs="Arial"/>
            <w:lang w:val="en-US"/>
            <w:rPrChange w:id="190" w:author="Yuri Saravia" w:date="2016-05-08T09:17:00Z">
              <w:rPr>
                <w:rFonts w:ascii="Arial" w:hAnsi="Arial" w:cs="Arial"/>
                <w:color w:val="252525"/>
                <w:sz w:val="21"/>
                <w:szCs w:val="21"/>
              </w:rPr>
            </w:rPrChange>
          </w:rPr>
          <w:t>v.2.5 (SPICE), is a supporting process that has to provide the independent assurance in which all the work products, activities and processes comply with the predefined plans and ISO 15504</w:t>
        </w:r>
      </w:ins>
    </w:p>
    <w:p w:rsidR="005205E2" w:rsidDel="005205E2" w:rsidRDefault="00633640">
      <w:pPr>
        <w:rPr>
          <w:ins w:id="191" w:author="Administrator" w:date="2016-05-06T19:30:00Z"/>
          <w:del w:id="192" w:author="Ericka Viraca" w:date="2016-05-07T15:17:00Z"/>
        </w:rPr>
      </w:pPr>
      <w:ins w:id="193" w:author="Administrator" w:date="2016-05-06T19:30:00Z">
        <w:del w:id="194" w:author="Angela Valdez Bernal" w:date="2016-05-07T14:46:00Z">
          <w:r w:rsidDel="00D83AE4">
            <w:delText>Jjjjs</w:delText>
          </w:r>
        </w:del>
        <w:del w:id="195" w:author="HP-PC" w:date="2016-05-07T14:44:00Z">
          <w:r w:rsidDel="00D83AE4">
            <w:delText>dheuhk</w:delText>
          </w:r>
        </w:del>
      </w:ins>
    </w:p>
    <w:p w:rsidR="00446491" w:rsidRDefault="00446491" w:rsidP="00446491">
      <w:pPr>
        <w:pStyle w:val="Ttulo2"/>
        <w:rPr>
          <w:ins w:id="196" w:author="Julieta Escalera" w:date="2016-05-07T16:34:00Z"/>
        </w:rPr>
      </w:pPr>
      <w:ins w:id="197" w:author="Julieta Escalera" w:date="2016-05-07T16:34:00Z">
        <w:r>
          <w:t>TEST CASES</w:t>
        </w:r>
      </w:ins>
    </w:p>
    <w:p w:rsidR="00446491" w:rsidRPr="00792417" w:rsidRDefault="00446491" w:rsidP="00446491">
      <w:pPr>
        <w:rPr>
          <w:ins w:id="198" w:author="Julieta Escalera" w:date="2016-05-07T16:34:00Z"/>
        </w:rPr>
      </w:pPr>
      <w:ins w:id="199" w:author="Julieta Escalera" w:date="2016-05-07T16:34:00Z">
        <w:r w:rsidRPr="00792417">
          <w:t>If someone wants know more about TEST CASES, I leave some links below:</w:t>
        </w:r>
      </w:ins>
    </w:p>
    <w:p w:rsidR="00446491" w:rsidRDefault="00446491" w:rsidP="00446491">
      <w:pPr>
        <w:rPr>
          <w:ins w:id="200" w:author="Julieta Escalera" w:date="2016-05-07T16:34:00Z"/>
        </w:rPr>
      </w:pPr>
      <w:ins w:id="201" w:author="Julieta Escalera" w:date="2016-05-07T16:34:00Z">
        <w:r w:rsidRPr="001B0925">
          <w:t>http://www.kaner.com/pdfs/GoodTest.pdf</w:t>
        </w:r>
      </w:ins>
    </w:p>
    <w:p w:rsidR="00446491" w:rsidRDefault="00446491" w:rsidP="00446491">
      <w:pPr>
        <w:rPr>
          <w:ins w:id="202" w:author="Julieta Escalera" w:date="2016-05-07T16:34:00Z"/>
        </w:rPr>
      </w:pPr>
      <w:ins w:id="203" w:author="Julieta Escalera" w:date="2016-05-07T16:34:00Z">
        <w:r>
          <w:fldChar w:fldCharType="begin"/>
        </w:r>
        <w:r>
          <w:instrText xml:space="preserve"> HYPERLINK "</w:instrText>
        </w:r>
        <w:r w:rsidRPr="001B0925">
          <w:instrText>http://www.elementool.com/ebook/SoftwareTestCases.pdf</w:instrText>
        </w:r>
        <w:r>
          <w:instrText xml:space="preserve">" </w:instrText>
        </w:r>
        <w:r>
          <w:fldChar w:fldCharType="separate"/>
        </w:r>
        <w:r w:rsidRPr="0099593B">
          <w:rPr>
            <w:rStyle w:val="Hipervnculo"/>
          </w:rPr>
          <w:t>http://www.elementool.com/ebook/SoftwareTestCases.pdf</w:t>
        </w:r>
        <w:r>
          <w:fldChar w:fldCharType="end"/>
        </w:r>
      </w:ins>
    </w:p>
    <w:p w:rsidR="00446491" w:rsidRDefault="00446491" w:rsidP="00446491">
      <w:pPr>
        <w:rPr>
          <w:ins w:id="204" w:author="Julieta Escalera" w:date="2016-05-07T16:34:00Z"/>
        </w:rPr>
      </w:pPr>
      <w:ins w:id="205" w:author="Julieta Escalera" w:date="2016-05-07T16:34:00Z">
        <w:r>
          <w:lastRenderedPageBreak/>
          <w:fldChar w:fldCharType="begin"/>
        </w:r>
        <w:r>
          <w:instrText xml:space="preserve"> HYPERLINK "</w:instrText>
        </w:r>
        <w:r w:rsidRPr="001B0925">
          <w:instrText>http://www.ibm.com/developerworks/rational/library/content/RationalEdge/jun01/GeneratingTestCasesFromUseCasesJune01.pdf</w:instrText>
        </w:r>
        <w:r>
          <w:instrText xml:space="preserve">" </w:instrText>
        </w:r>
        <w:r>
          <w:fldChar w:fldCharType="separate"/>
        </w:r>
        <w:r w:rsidRPr="0099593B">
          <w:rPr>
            <w:rStyle w:val="Hipervnculo"/>
          </w:rPr>
          <w:t>http://www.ibm.com/developerworks/rational/library/content/RationalEdge/jun01/GeneratingTestCasesFromUseCasesJune01.pdf</w:t>
        </w:r>
        <w:r>
          <w:fldChar w:fldCharType="end"/>
        </w:r>
      </w:ins>
    </w:p>
    <w:p w:rsidR="00446491" w:rsidRDefault="00446491" w:rsidP="00446491">
      <w:pPr>
        <w:rPr>
          <w:ins w:id="206" w:author="Julieta Escalera" w:date="2016-05-07T16:34:00Z"/>
        </w:rPr>
      </w:pPr>
      <w:ins w:id="207" w:author="Julieta Escalera" w:date="2016-05-07T16:35:00Z">
        <w:r>
          <w:t>A</w:t>
        </w:r>
      </w:ins>
      <w:ins w:id="208" w:author="Julieta Escalera" w:date="2016-05-07T16:34:00Z">
        <w:r>
          <w:t>nd for everybody a joke:</w:t>
        </w:r>
      </w:ins>
    </w:p>
    <w:p w:rsidR="00446491" w:rsidRDefault="00446491" w:rsidP="00446491">
      <w:pPr>
        <w:rPr>
          <w:ins w:id="209" w:author="Julieta Escalera" w:date="2016-05-07T16:34:00Z"/>
        </w:rPr>
      </w:pPr>
      <w:ins w:id="210" w:author="Julieta Escalera" w:date="2016-05-07T16:34:00Z">
        <w:r w:rsidRPr="00792417">
          <w:rPr>
            <w:rFonts w:ascii="Arial" w:hAnsi="Arial" w:cs="Arial"/>
            <w:noProof/>
            <w:color w:val="0000FF"/>
            <w:sz w:val="27"/>
            <w:szCs w:val="27"/>
            <w:lang w:val="es-ES" w:eastAsia="es-ES"/>
            <w:rPrChange w:id="211">
              <w:rPr>
                <w:rFonts w:ascii="Times New Roman" w:eastAsia="Times New Roman" w:hAnsi="Times New Roman" w:cs="Times New Roman"/>
                <w:noProof/>
                <w:sz w:val="24"/>
                <w:szCs w:val="24"/>
                <w:lang w:val="es-ES" w:eastAsia="es-ES"/>
              </w:rPr>
            </w:rPrChange>
          </w:rPr>
          <w:drawing>
            <wp:inline distT="0" distB="0" distL="0" distR="0" wp14:anchorId="05292248" wp14:editId="1614E5CC">
              <wp:extent cx="2339340" cy="1903095"/>
              <wp:effectExtent l="0" t="0" r="3810" b="1905"/>
              <wp:docPr id="1" name="Picture 1" descr="Resultado de imagen para best informatic jok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est informatic jok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340" cy="1903095"/>
                      </a:xfrm>
                      <a:prstGeom prst="rect">
                        <a:avLst/>
                      </a:prstGeom>
                      <a:noFill/>
                      <a:ln>
                        <a:noFill/>
                      </a:ln>
                    </pic:spPr>
                  </pic:pic>
                </a:graphicData>
              </a:graphic>
            </wp:inline>
          </w:drawing>
        </w:r>
      </w:ins>
    </w:p>
    <w:p w:rsidR="005205E2" w:rsidRDefault="00B92297" w:rsidP="005205E2">
      <w:pPr>
        <w:rPr>
          <w:ins w:id="212" w:author="Ericka Viraca" w:date="2016-05-07T15:17:00Z"/>
        </w:rPr>
      </w:pPr>
      <w:ins w:id="213" w:author="Yuri Saravia" w:date="2016-05-08T09:18:00Z">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test case</w:t>
        </w:r>
        <w:r>
          <w:rPr>
            <w:rFonts w:ascii="Arial" w:hAnsi="Arial" w:cs="Arial"/>
            <w:color w:val="252525"/>
            <w:sz w:val="21"/>
            <w:szCs w:val="21"/>
            <w:shd w:val="clear" w:color="auto" w:fill="FFFFFF"/>
          </w:rPr>
          <w:t>, in</w:t>
        </w:r>
        <w:r>
          <w:rPr>
            <w:rStyle w:val="apple-converted-space"/>
            <w:rFonts w:ascii="Arial" w:hAnsi="Arial" w:cs="Arial"/>
            <w:color w:val="252525"/>
            <w:sz w:val="21"/>
            <w:szCs w:val="21"/>
            <w:shd w:val="clear" w:color="auto" w:fill="FFFFFF"/>
          </w:rPr>
          <w:t> </w:t>
        </w:r>
        <w:r>
          <w:fldChar w:fldCharType="begin"/>
        </w:r>
        <w:r>
          <w:instrText xml:space="preserve"> HYPERLINK "https://en.wikipedia.org/wiki/Software_engineering" \o "Software engineering" </w:instrText>
        </w:r>
        <w:r>
          <w:fldChar w:fldCharType="separate"/>
        </w:r>
        <w:r>
          <w:rPr>
            <w:rStyle w:val="Hipervnculo"/>
            <w:rFonts w:ascii="Arial" w:hAnsi="Arial" w:cs="Arial"/>
            <w:color w:val="0B0080"/>
            <w:sz w:val="21"/>
            <w:szCs w:val="21"/>
            <w:shd w:val="clear" w:color="auto" w:fill="FFFFFF"/>
          </w:rPr>
          <w:t>software engineering</w:t>
        </w:r>
        <w:r>
          <w:fldChar w:fldCharType="end"/>
        </w:r>
        <w:r>
          <w:rPr>
            <w:rFonts w:ascii="Arial" w:hAnsi="Arial" w:cs="Arial"/>
            <w:color w:val="252525"/>
            <w:sz w:val="21"/>
            <w:szCs w:val="21"/>
            <w:shd w:val="clear" w:color="auto" w:fill="FFFFFF"/>
          </w:rPr>
          <w:t>, is a set of conditions under which a tester will determine whether an</w:t>
        </w:r>
        <w:r>
          <w:rPr>
            <w:rStyle w:val="apple-converted-space"/>
            <w:rFonts w:ascii="Arial" w:hAnsi="Arial" w:cs="Arial"/>
            <w:color w:val="252525"/>
            <w:sz w:val="21"/>
            <w:szCs w:val="21"/>
            <w:shd w:val="clear" w:color="auto" w:fill="FFFFFF"/>
          </w:rPr>
          <w:t> </w:t>
        </w:r>
        <w:r>
          <w:fldChar w:fldCharType="begin"/>
        </w:r>
        <w:r>
          <w:instrText xml:space="preserve"> HYPERLINK "https://en.wikipedia.org/wiki/Software_application" \o "Software application" </w:instrText>
        </w:r>
        <w:r>
          <w:fldChar w:fldCharType="separate"/>
        </w:r>
        <w:r>
          <w:rPr>
            <w:rStyle w:val="Hipervnculo"/>
            <w:rFonts w:ascii="Arial" w:hAnsi="Arial" w:cs="Arial"/>
            <w:color w:val="0B0080"/>
            <w:sz w:val="21"/>
            <w:szCs w:val="21"/>
            <w:shd w:val="clear" w:color="auto" w:fill="FFFFFF"/>
          </w:rPr>
          <w:t>application</w:t>
        </w:r>
        <w:r>
          <w:fldChar w:fldCharType="end"/>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fldChar w:fldCharType="begin"/>
        </w:r>
        <w:r>
          <w:instrText xml:space="preserve"> HYPERLINK "https://en.wikipedia.org/wiki/Software_system" \o "Software system" </w:instrText>
        </w:r>
        <w:r>
          <w:fldChar w:fldCharType="separate"/>
        </w:r>
        <w:r>
          <w:rPr>
            <w:rStyle w:val="Hipervnculo"/>
            <w:rFonts w:ascii="Arial" w:hAnsi="Arial" w:cs="Arial"/>
            <w:color w:val="0B0080"/>
            <w:sz w:val="21"/>
            <w:szCs w:val="21"/>
            <w:shd w:val="clear" w:color="auto" w:fill="FFFFFF"/>
          </w:rPr>
          <w:t>software system</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one of its features is working as it was originally established for it to do. The mechanism for determining whether a software program or system has passed or failed such a test is known as a</w:t>
        </w:r>
        <w:r>
          <w:rPr>
            <w:rStyle w:val="apple-converted-space"/>
            <w:rFonts w:ascii="Arial" w:hAnsi="Arial" w:cs="Arial"/>
            <w:color w:val="252525"/>
            <w:sz w:val="21"/>
            <w:szCs w:val="21"/>
            <w:shd w:val="clear" w:color="auto" w:fill="FFFFFF"/>
          </w:rPr>
          <w:t> </w:t>
        </w:r>
        <w:r>
          <w:fldChar w:fldCharType="begin"/>
        </w:r>
        <w:r>
          <w:instrText xml:space="preserve"> HYPERLINK "https://en.wikipedia.org/wiki/Oracle_(software_testing)" \o "Oracle (software testing)" </w:instrText>
        </w:r>
        <w:r>
          <w:fldChar w:fldCharType="separate"/>
        </w:r>
        <w:r>
          <w:rPr>
            <w:rStyle w:val="Hipervnculo"/>
            <w:rFonts w:ascii="Arial" w:hAnsi="Arial" w:cs="Arial"/>
            <w:i/>
            <w:iCs/>
            <w:color w:val="0B0080"/>
            <w:sz w:val="21"/>
            <w:szCs w:val="21"/>
            <w:shd w:val="clear" w:color="auto" w:fill="FFFFFF"/>
          </w:rPr>
          <w:t>test oracle</w:t>
        </w:r>
        <w:r>
          <w:fldChar w:fldCharType="end"/>
        </w:r>
        <w:r>
          <w:rPr>
            <w:rFonts w:ascii="Arial" w:hAnsi="Arial" w:cs="Arial"/>
            <w:color w:val="252525"/>
            <w:sz w:val="21"/>
            <w:szCs w:val="21"/>
            <w:shd w:val="clear" w:color="auto" w:fill="FFFFFF"/>
          </w:rPr>
          <w:t>. In some settings, an oracle could be a</w:t>
        </w:r>
        <w:r>
          <w:rPr>
            <w:rStyle w:val="apple-converted-space"/>
            <w:rFonts w:ascii="Arial" w:hAnsi="Arial" w:cs="Arial"/>
            <w:color w:val="252525"/>
            <w:sz w:val="21"/>
            <w:szCs w:val="21"/>
            <w:shd w:val="clear" w:color="auto" w:fill="FFFFFF"/>
          </w:rPr>
          <w:t> </w:t>
        </w:r>
        <w:r>
          <w:fldChar w:fldCharType="begin"/>
        </w:r>
        <w:r>
          <w:instrText xml:space="preserve"> HYPERLINK "https://en.wikipedia.org/wiki/Requirement" \o "Requirement" </w:instrText>
        </w:r>
        <w:r>
          <w:fldChar w:fldCharType="separate"/>
        </w:r>
        <w:r>
          <w:rPr>
            <w:rStyle w:val="Hipervnculo"/>
            <w:rFonts w:ascii="Arial" w:hAnsi="Arial" w:cs="Arial"/>
            <w:color w:val="0B0080"/>
            <w:sz w:val="21"/>
            <w:szCs w:val="21"/>
            <w:shd w:val="clear" w:color="auto" w:fill="FFFFFF"/>
          </w:rPr>
          <w:t>requirement</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fldChar w:fldCharType="begin"/>
        </w:r>
        <w:r>
          <w:instrText xml:space="preserve"> HYPERLINK "https://en.wikipedia.org/wiki/Use_case" \o "Use case" </w:instrText>
        </w:r>
        <w:r>
          <w:fldChar w:fldCharType="separate"/>
        </w:r>
        <w:r>
          <w:rPr>
            <w:rStyle w:val="Hipervnculo"/>
            <w:rFonts w:ascii="Arial" w:hAnsi="Arial" w:cs="Arial"/>
            <w:color w:val="0B0080"/>
            <w:sz w:val="21"/>
            <w:szCs w:val="21"/>
            <w:shd w:val="clear" w:color="auto" w:fill="FFFFFF"/>
          </w:rPr>
          <w:t>use case</w:t>
        </w:r>
        <w:r>
          <w:fldChar w:fldCharType="end"/>
        </w:r>
        <w:r>
          <w:rPr>
            <w:rFonts w:ascii="Arial" w:hAnsi="Arial" w:cs="Arial"/>
            <w:color w:val="252525"/>
            <w:sz w:val="21"/>
            <w:szCs w:val="21"/>
            <w:shd w:val="clear" w:color="auto" w:fill="FFFFFF"/>
          </w:rPr>
          <w:t>, while in others it could be a</w:t>
        </w:r>
        <w:r>
          <w:rPr>
            <w:rStyle w:val="apple-converted-space"/>
            <w:rFonts w:ascii="Arial" w:hAnsi="Arial" w:cs="Arial"/>
            <w:color w:val="252525"/>
            <w:sz w:val="21"/>
            <w:szCs w:val="21"/>
            <w:shd w:val="clear" w:color="auto" w:fill="FFFFFF"/>
          </w:rPr>
          <w:t> </w:t>
        </w:r>
        <w:r>
          <w:fldChar w:fldCharType="begin"/>
        </w:r>
        <w:r>
          <w:instrText xml:space="preserve"> HYPERLINK "https://en.wikipedia.org/wiki/Heuristic" \o "Heuristic" </w:instrText>
        </w:r>
        <w:r>
          <w:fldChar w:fldCharType="separate"/>
        </w:r>
        <w:r>
          <w:rPr>
            <w:rStyle w:val="Hipervnculo"/>
            <w:rFonts w:ascii="Arial" w:hAnsi="Arial" w:cs="Arial"/>
            <w:color w:val="0B0080"/>
            <w:sz w:val="21"/>
            <w:szCs w:val="21"/>
            <w:shd w:val="clear" w:color="auto" w:fill="FFFFFF"/>
          </w:rPr>
          <w:t>heuristic</w:t>
        </w:r>
        <w:r>
          <w:fldChar w:fldCharType="end"/>
        </w:r>
        <w:r>
          <w:rPr>
            <w:rFonts w:ascii="Arial" w:hAnsi="Arial" w:cs="Arial"/>
            <w:color w:val="252525"/>
            <w:sz w:val="21"/>
            <w:szCs w:val="21"/>
            <w:shd w:val="clear" w:color="auto" w:fill="FFFFFF"/>
          </w:rPr>
          <w:t>. It may take many test cases to determine that a software program or system is considered sufficiently scrutinized to be released. Test cases are often referred to as</w:t>
        </w:r>
        <w:r>
          <w:rPr>
            <w:rStyle w:val="apple-converted-space"/>
            <w:rFonts w:ascii="Arial" w:hAnsi="Arial" w:cs="Arial"/>
            <w:color w:val="252525"/>
            <w:sz w:val="21"/>
            <w:szCs w:val="21"/>
            <w:shd w:val="clear" w:color="auto" w:fill="FFFFFF"/>
          </w:rPr>
          <w:t> </w:t>
        </w:r>
        <w:r>
          <w:fldChar w:fldCharType="begin"/>
        </w:r>
        <w:r>
          <w:instrText xml:space="preserve"> HYPERLINK "https://en.wikipedia.org/wiki/Test_script" \o "Test script" </w:instrText>
        </w:r>
        <w:r>
          <w:fldChar w:fldCharType="separate"/>
        </w:r>
        <w:r>
          <w:rPr>
            <w:rStyle w:val="Hipervnculo"/>
            <w:rFonts w:ascii="Arial" w:hAnsi="Arial" w:cs="Arial"/>
            <w:i/>
            <w:iCs/>
            <w:color w:val="0B0080"/>
            <w:sz w:val="21"/>
            <w:szCs w:val="21"/>
            <w:shd w:val="clear" w:color="auto" w:fill="FFFFFF"/>
          </w:rPr>
          <w:t>test scripts</w:t>
        </w:r>
        <w:r>
          <w:fldChar w:fldCharType="end"/>
        </w:r>
        <w:r>
          <w:rPr>
            <w:rFonts w:ascii="Arial" w:hAnsi="Arial" w:cs="Arial"/>
            <w:color w:val="252525"/>
            <w:sz w:val="21"/>
            <w:szCs w:val="21"/>
            <w:shd w:val="clear" w:color="auto" w:fill="FFFFFF"/>
          </w:rPr>
          <w:t>, particularly when written - when they are usually collected into</w:t>
        </w:r>
        <w:r>
          <w:rPr>
            <w:rStyle w:val="apple-converted-space"/>
            <w:rFonts w:ascii="Arial" w:hAnsi="Arial" w:cs="Arial"/>
            <w:color w:val="252525"/>
            <w:sz w:val="21"/>
            <w:szCs w:val="21"/>
            <w:shd w:val="clear" w:color="auto" w:fill="FFFFFF"/>
          </w:rPr>
          <w:t> </w:t>
        </w:r>
        <w:r>
          <w:fldChar w:fldCharType="begin"/>
        </w:r>
        <w:r>
          <w:instrText xml:space="preserve"> HYPERLINK "https://en.wikipedia.org/wiki/Test_suite" \o "Test suite" </w:instrText>
        </w:r>
        <w:r>
          <w:fldChar w:fldCharType="separate"/>
        </w:r>
        <w:r>
          <w:rPr>
            <w:rStyle w:val="Hipervnculo"/>
            <w:rFonts w:ascii="Arial" w:hAnsi="Arial" w:cs="Arial"/>
            <w:color w:val="0B0080"/>
            <w:sz w:val="21"/>
            <w:szCs w:val="21"/>
            <w:shd w:val="clear" w:color="auto" w:fill="FFFFFF"/>
          </w:rPr>
          <w:t>test suites</w:t>
        </w:r>
        <w:r>
          <w:fldChar w:fldCharType="end"/>
        </w:r>
        <w:r>
          <w:rPr>
            <w:rFonts w:ascii="Arial" w:hAnsi="Arial" w:cs="Arial"/>
            <w:color w:val="252525"/>
            <w:sz w:val="21"/>
            <w:szCs w:val="21"/>
            <w:shd w:val="clear" w:color="auto" w:fill="FFFFFF"/>
          </w:rPr>
          <w:t>.</w:t>
        </w:r>
      </w:ins>
    </w:p>
    <w:p w:rsidR="005205E2" w:rsidRDefault="005205E2" w:rsidP="005205E2">
      <w:pPr>
        <w:rPr>
          <w:ins w:id="214" w:author="Ericka Viraca" w:date="2016-05-07T15:17:00Z"/>
        </w:rPr>
      </w:pPr>
    </w:p>
    <w:p w:rsidR="005205E2" w:rsidRPr="00192D06" w:rsidRDefault="00192D06" w:rsidP="005205E2">
      <w:pPr>
        <w:rPr>
          <w:ins w:id="215" w:author="Miguel Aldo Balderrama Vaca" w:date="2016-05-08T13:32:00Z"/>
          <w:b/>
          <w:rPrChange w:id="216" w:author="Miguel Aldo Balderrama Vaca" w:date="2016-05-08T13:33:00Z">
            <w:rPr>
              <w:ins w:id="217" w:author="Miguel Aldo Balderrama Vaca" w:date="2016-05-08T13:32:00Z"/>
            </w:rPr>
          </w:rPrChange>
        </w:rPr>
      </w:pPr>
      <w:ins w:id="218" w:author="Miguel Aldo Balderrama Vaca" w:date="2016-05-08T13:32:00Z">
        <w:r w:rsidRPr="00192D06">
          <w:rPr>
            <w:b/>
            <w:rPrChange w:id="219" w:author="Miguel Aldo Balderrama Vaca" w:date="2016-05-08T13:33:00Z">
              <w:rPr/>
            </w:rPrChange>
          </w:rPr>
          <w:t>Version control</w:t>
        </w:r>
      </w:ins>
    </w:p>
    <w:p w:rsidR="00192D06" w:rsidRDefault="00192D06" w:rsidP="005205E2">
      <w:pPr>
        <w:rPr>
          <w:ins w:id="220" w:author="Alvaro " w:date="2016-05-08T17:10:00Z"/>
          <w:rFonts w:ascii="Arial" w:hAnsi="Arial" w:cs="Arial"/>
          <w:color w:val="252525"/>
          <w:sz w:val="21"/>
          <w:szCs w:val="21"/>
          <w:shd w:val="clear" w:color="auto" w:fill="FFFFFF"/>
        </w:rPr>
      </w:pPr>
      <w:ins w:id="221" w:author="Miguel Aldo Balderrama Vaca" w:date="2016-05-08T13:32:00Z">
        <w:r>
          <w:rPr>
            <w:rFonts w:ascii="Arial" w:hAnsi="Arial" w:cs="Arial"/>
            <w:color w:val="252525"/>
            <w:sz w:val="21"/>
            <w:szCs w:val="21"/>
            <w:shd w:val="clear" w:color="auto" w:fill="FFFFFF"/>
          </w:rPr>
          <w:t>A component of</w:t>
        </w:r>
        <w:r>
          <w:rPr>
            <w:rStyle w:val="apple-converted-space"/>
            <w:rFonts w:ascii="Arial" w:hAnsi="Arial" w:cs="Arial"/>
            <w:color w:val="252525"/>
            <w:sz w:val="21"/>
            <w:szCs w:val="21"/>
            <w:shd w:val="clear" w:color="auto" w:fill="FFFFFF"/>
          </w:rPr>
          <w:t> </w:t>
        </w:r>
        <w:r>
          <w:fldChar w:fldCharType="begin"/>
        </w:r>
        <w:r>
          <w:instrText xml:space="preserve"> HYPERLINK "https://en.wikipedia.org/wiki/Software_configuration_management" \o "Software configuration management" </w:instrText>
        </w:r>
        <w:r>
          <w:fldChar w:fldCharType="separate"/>
        </w:r>
        <w:r>
          <w:rPr>
            <w:rStyle w:val="Hipervnculo"/>
            <w:rFonts w:ascii="Arial" w:hAnsi="Arial" w:cs="Arial"/>
            <w:color w:val="0B0080"/>
            <w:sz w:val="21"/>
            <w:szCs w:val="21"/>
            <w:shd w:val="clear" w:color="auto" w:fill="FFFFFF"/>
          </w:rPr>
          <w:t>software configuration management</w:t>
        </w:r>
        <w:r>
          <w:fldChar w:fldCharType="end"/>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version control</w:t>
        </w:r>
        <w:r>
          <w:rPr>
            <w:rFonts w:ascii="Arial" w:hAnsi="Arial" w:cs="Arial"/>
            <w:color w:val="252525"/>
            <w:sz w:val="21"/>
            <w:szCs w:val="21"/>
            <w:shd w:val="clear" w:color="auto" w:fill="FFFFFF"/>
          </w:rPr>
          <w:t>, also known as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revision control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source control,</w:t>
        </w:r>
        <w:r>
          <w:rPr>
            <w:rFonts w:ascii="Arial" w:hAnsi="Arial" w:cs="Arial"/>
            <w:color w:val="252525"/>
            <w:sz w:val="17"/>
            <w:szCs w:val="17"/>
            <w:shd w:val="clear" w:color="auto" w:fill="FFFFFF"/>
            <w:vertAlign w:val="superscript"/>
          </w:rPr>
          <w:fldChar w:fldCharType="begin"/>
        </w:r>
        <w:r>
          <w:rPr>
            <w:rFonts w:ascii="Arial" w:hAnsi="Arial" w:cs="Arial"/>
            <w:color w:val="252525"/>
            <w:sz w:val="17"/>
            <w:szCs w:val="17"/>
            <w:shd w:val="clear" w:color="auto" w:fill="FFFFFF"/>
            <w:vertAlign w:val="superscript"/>
          </w:rPr>
          <w:instrText xml:space="preserve"> HYPERLINK "https://en.wikipedia.org/wiki/Version_control" \l "cite_note-Mercurial-1" </w:instrText>
        </w:r>
        <w:r>
          <w:rPr>
            <w:rFonts w:ascii="Arial" w:hAnsi="Arial" w:cs="Arial"/>
            <w:color w:val="252525"/>
            <w:sz w:val="17"/>
            <w:szCs w:val="17"/>
            <w:shd w:val="clear" w:color="auto" w:fill="FFFFFF"/>
            <w:vertAlign w:val="superscript"/>
          </w:rPr>
          <w:fldChar w:fldCharType="separate"/>
        </w:r>
        <w:r>
          <w:rPr>
            <w:rStyle w:val="Hipervnculo"/>
            <w:rFonts w:ascii="Arial" w:hAnsi="Arial" w:cs="Arial"/>
            <w:color w:val="0B0080"/>
            <w:sz w:val="17"/>
            <w:szCs w:val="17"/>
            <w:shd w:val="clear" w:color="auto" w:fill="FFFFFF"/>
            <w:vertAlign w:val="superscript"/>
          </w:rPr>
          <w:t>[1]</w:t>
        </w:r>
        <w:r>
          <w:rPr>
            <w:rFonts w:ascii="Arial" w:hAnsi="Arial" w:cs="Arial"/>
            <w:color w:val="252525"/>
            <w:sz w:val="17"/>
            <w:szCs w:val="17"/>
            <w:shd w:val="clear" w:color="auto" w:fill="FFFFFF"/>
            <w:vertAlign w:val="superscript"/>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the management of changes to </w:t>
        </w:r>
        <w:proofErr w:type="spellStart"/>
        <w:r>
          <w:rPr>
            <w:rFonts w:ascii="Arial" w:hAnsi="Arial" w:cs="Arial"/>
            <w:color w:val="252525"/>
            <w:sz w:val="21"/>
            <w:szCs w:val="21"/>
            <w:shd w:val="clear" w:color="auto" w:fill="FFFFFF"/>
          </w:rPr>
          <w:t>documents,</w:t>
        </w:r>
        <w:r>
          <w:fldChar w:fldCharType="begin"/>
        </w:r>
        <w:r>
          <w:instrText xml:space="preserve"> HYPERLINK "https://en.wikipedia.org/wiki/Computer_program" \o "Computer program" </w:instrText>
        </w:r>
        <w:r>
          <w:fldChar w:fldCharType="separate"/>
        </w:r>
        <w:r>
          <w:rPr>
            <w:rStyle w:val="Hipervnculo"/>
            <w:rFonts w:ascii="Arial" w:hAnsi="Arial" w:cs="Arial"/>
            <w:color w:val="0B0080"/>
            <w:sz w:val="21"/>
            <w:szCs w:val="21"/>
            <w:shd w:val="clear" w:color="auto" w:fill="FFFFFF"/>
          </w:rPr>
          <w:t>computer</w:t>
        </w:r>
        <w:proofErr w:type="spellEnd"/>
        <w:r>
          <w:rPr>
            <w:rStyle w:val="Hipervnculo"/>
            <w:rFonts w:ascii="Arial" w:hAnsi="Arial" w:cs="Arial"/>
            <w:color w:val="0B0080"/>
            <w:sz w:val="21"/>
            <w:szCs w:val="21"/>
            <w:shd w:val="clear" w:color="auto" w:fill="FFFFFF"/>
          </w:rPr>
          <w:t xml:space="preserve"> programs</w:t>
        </w:r>
        <w:r>
          <w:fldChar w:fldCharType="end"/>
        </w:r>
        <w:r>
          <w:rPr>
            <w:rFonts w:ascii="Arial" w:hAnsi="Arial" w:cs="Arial"/>
            <w:color w:val="252525"/>
            <w:sz w:val="21"/>
            <w:szCs w:val="21"/>
            <w:shd w:val="clear" w:color="auto" w:fill="FFFFFF"/>
          </w:rPr>
          <w:t>,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w:t>
        </w:r>
        <w:r>
          <w:rPr>
            <w:rStyle w:val="apple-converted-space"/>
            <w:rFonts w:ascii="Arial" w:hAnsi="Arial" w:cs="Arial"/>
            <w:color w:val="252525"/>
            <w:sz w:val="21"/>
            <w:szCs w:val="21"/>
            <w:shd w:val="clear" w:color="auto" w:fill="FFFFFF"/>
          </w:rPr>
          <w:t> </w:t>
        </w:r>
        <w:r>
          <w:fldChar w:fldCharType="begin"/>
        </w:r>
        <w:r>
          <w:instrText xml:space="preserve"> HYPERLINK "https://en.wikipedia.org/wiki/Timestamp" \o "Timestamp" </w:instrText>
        </w:r>
        <w:r>
          <w:fldChar w:fldCharType="separate"/>
        </w:r>
        <w:r>
          <w:rPr>
            <w:rStyle w:val="Hipervnculo"/>
            <w:rFonts w:ascii="Arial" w:hAnsi="Arial" w:cs="Arial"/>
            <w:color w:val="0B0080"/>
            <w:sz w:val="21"/>
            <w:szCs w:val="21"/>
            <w:shd w:val="clear" w:color="auto" w:fill="FFFFFF"/>
          </w:rPr>
          <w:t>timestamp</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the person making the change. Revisions can be compared, restored, and with some types of files, merged</w:t>
        </w:r>
      </w:ins>
    </w:p>
    <w:p w:rsidR="009D63E9" w:rsidRDefault="009D63E9" w:rsidP="005205E2">
      <w:pPr>
        <w:rPr>
          <w:ins w:id="222" w:author="Alvaro " w:date="2016-05-08T17:11:00Z"/>
          <w:rFonts w:ascii="Arial" w:hAnsi="Arial" w:cs="Arial"/>
          <w:color w:val="252525"/>
          <w:sz w:val="21"/>
          <w:szCs w:val="21"/>
          <w:shd w:val="clear" w:color="auto" w:fill="FFFFFF"/>
        </w:rPr>
      </w:pPr>
      <w:ins w:id="223" w:author="Alvaro " w:date="2016-05-08T17:10:00Z">
        <w:r>
          <w:rPr>
            <w:rFonts w:ascii="Arial" w:hAnsi="Arial" w:cs="Arial"/>
            <w:color w:val="252525"/>
            <w:sz w:val="21"/>
            <w:szCs w:val="21"/>
            <w:shd w:val="clear" w:color="auto" w:fill="FFFFFF"/>
          </w:rPr>
          <w:t>Testing</w:t>
        </w:r>
      </w:ins>
    </w:p>
    <w:p w:rsidR="009D63E9" w:rsidRPr="009D63E9" w:rsidRDefault="009D63E9" w:rsidP="005205E2">
      <w:pPr>
        <w:rPr>
          <w:rFonts w:ascii="Arial" w:hAnsi="Arial" w:cs="Arial"/>
          <w:color w:val="252525"/>
          <w:sz w:val="21"/>
          <w:szCs w:val="21"/>
          <w:shd w:val="clear" w:color="auto" w:fill="FFFFFF"/>
          <w:rPrChange w:id="224" w:author="Alvaro " w:date="2016-05-08T17:11:00Z">
            <w:rPr/>
          </w:rPrChange>
        </w:rPr>
      </w:pPr>
      <w:bookmarkStart w:id="225" w:name="_GoBack"/>
      <w:bookmarkEnd w:id="225"/>
      <w:ins w:id="226" w:author="Alvaro " w:date="2016-05-08T17:10:00Z">
        <w:r>
          <w:rPr>
            <w:lang w:val="en"/>
          </w:rPr>
          <w:t>Software testing can be done by software testers. Until the 1980s, the term "software tester" was used generally, but later it was also seen as a separate profession. Regarding the periods and the different goals in software testing</w:t>
        </w:r>
        <w:proofErr w:type="gramStart"/>
        <w:r>
          <w:rPr>
            <w:lang w:val="en"/>
          </w:rPr>
          <w:t>,</w:t>
        </w:r>
        <w:proofErr w:type="gramEnd"/>
        <w:r>
          <w:rPr>
            <w:sz w:val="19"/>
            <w:szCs w:val="19"/>
            <w:vertAlign w:val="superscript"/>
            <w:lang w:val="en"/>
          </w:rPr>
          <w:fldChar w:fldCharType="begin"/>
        </w:r>
        <w:r>
          <w:rPr>
            <w:sz w:val="19"/>
            <w:szCs w:val="19"/>
            <w:vertAlign w:val="superscript"/>
            <w:lang w:val="en"/>
          </w:rPr>
          <w:instrText xml:space="preserve"> HYPERLINK "https://en.wikipedia.org/wiki/Software_testing" \l "cite_note-13" </w:instrText>
        </w:r>
        <w:r>
          <w:rPr>
            <w:sz w:val="19"/>
            <w:szCs w:val="19"/>
            <w:vertAlign w:val="superscript"/>
            <w:lang w:val="en"/>
          </w:rPr>
          <w:fldChar w:fldCharType="separate"/>
        </w:r>
        <w:r>
          <w:rPr>
            <w:color w:val="0000FF"/>
            <w:sz w:val="19"/>
            <w:szCs w:val="19"/>
            <w:u w:val="single"/>
            <w:vertAlign w:val="superscript"/>
            <w:lang w:val="en"/>
          </w:rPr>
          <w:t>[13]</w:t>
        </w:r>
        <w:r>
          <w:rPr>
            <w:sz w:val="19"/>
            <w:szCs w:val="19"/>
            <w:vertAlign w:val="superscript"/>
            <w:lang w:val="en"/>
          </w:rPr>
          <w:fldChar w:fldCharType="end"/>
        </w:r>
        <w:r>
          <w:rPr>
            <w:lang w:val="en"/>
          </w:rPr>
          <w:t xml:space="preserve"> different roles have been established: </w:t>
        </w:r>
        <w:r>
          <w:rPr>
            <w:i/>
            <w:iCs/>
            <w:lang w:val="en"/>
          </w:rPr>
          <w:t>manager</w:t>
        </w:r>
        <w:r>
          <w:rPr>
            <w:lang w:val="en"/>
          </w:rPr>
          <w:t xml:space="preserve">, </w:t>
        </w:r>
        <w:r>
          <w:rPr>
            <w:i/>
            <w:iCs/>
            <w:lang w:val="en"/>
          </w:rPr>
          <w:t>test lead</w:t>
        </w:r>
        <w:r>
          <w:rPr>
            <w:lang w:val="en"/>
          </w:rPr>
          <w:t xml:space="preserve">, </w:t>
        </w:r>
        <w:r>
          <w:rPr>
            <w:i/>
            <w:iCs/>
            <w:lang w:val="en"/>
          </w:rPr>
          <w:t>test analyst</w:t>
        </w:r>
        <w:r>
          <w:rPr>
            <w:lang w:val="en"/>
          </w:rPr>
          <w:t xml:space="preserve">, </w:t>
        </w:r>
        <w:r>
          <w:rPr>
            <w:i/>
            <w:iCs/>
            <w:lang w:val="en"/>
          </w:rPr>
          <w:t>test designer</w:t>
        </w:r>
        <w:r>
          <w:rPr>
            <w:lang w:val="en"/>
          </w:rPr>
          <w:t xml:space="preserve">, </w:t>
        </w:r>
        <w:r>
          <w:rPr>
            <w:i/>
            <w:iCs/>
            <w:lang w:val="en"/>
          </w:rPr>
          <w:t>tester</w:t>
        </w:r>
        <w:r>
          <w:rPr>
            <w:lang w:val="en"/>
          </w:rPr>
          <w:t xml:space="preserve">, </w:t>
        </w:r>
        <w:r>
          <w:rPr>
            <w:i/>
            <w:iCs/>
            <w:lang w:val="en"/>
          </w:rPr>
          <w:t>automation developer</w:t>
        </w:r>
        <w:r>
          <w:rPr>
            <w:lang w:val="en"/>
          </w:rPr>
          <w:t xml:space="preserve">, and </w:t>
        </w:r>
        <w:r>
          <w:rPr>
            <w:i/>
            <w:iCs/>
            <w:lang w:val="en"/>
          </w:rPr>
          <w:t>test administrator</w:t>
        </w:r>
        <w:r>
          <w:rPr>
            <w:lang w:val="en"/>
          </w:rPr>
          <w:t>.</w:t>
        </w:r>
      </w:ins>
    </w:p>
    <w:sectPr w:rsidR="009D63E9" w:rsidRPr="009D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Aldo Balderrama Vaca">
    <w15:presenceInfo w15:providerId="Windows Live" w15:userId="e4fafd9d0ef24627"/>
  </w15:person>
  <w15:person w15:author="Lion">
    <w15:presenceInfo w15:providerId="None" w15:userId="Lion"/>
  </w15:person>
  <w15:person w15:author="Angela Valdez Bernal">
    <w15:presenceInfo w15:providerId="None" w15:userId="Angela Valdez Bernal"/>
  </w15:person>
  <w15:person w15:author="HP-PC">
    <w15:presenceInfo w15:providerId="None" w15:userId="HP-PC"/>
  </w15:person>
  <w15:person w15:author="Alvaro ">
    <w15:presenceInfo w15:providerId="None" w15:userId="Alvaro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o4r3VYUqp6XIKOvyOkIH0N8daSL9GZcTfzmRFMGgYy/CpU3CRbkF5wOPXUN8mKc3KbtUgLypBmr5TbU+Qzce1w==" w:salt="XjHKhWQtyElvHDipnk/iuA=="/>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34C"/>
    <w:rsid w:val="00031DC2"/>
    <w:rsid w:val="0004034C"/>
    <w:rsid w:val="00192D06"/>
    <w:rsid w:val="00250AA1"/>
    <w:rsid w:val="00446491"/>
    <w:rsid w:val="005205E2"/>
    <w:rsid w:val="00633640"/>
    <w:rsid w:val="00654471"/>
    <w:rsid w:val="00901A12"/>
    <w:rsid w:val="009D63E9"/>
    <w:rsid w:val="009E4528"/>
    <w:rsid w:val="00B92297"/>
    <w:rsid w:val="00D83AE4"/>
    <w:rsid w:val="00E056C1"/>
    <w:rsid w:val="00E20C96"/>
    <w:rsid w:val="00F9748E"/>
    <w:rsid w:val="00FD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2360F-29AC-4ED2-BBB2-B21BFE12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46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56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6C1"/>
    <w:rPr>
      <w:rFonts w:ascii="Tahoma" w:hAnsi="Tahoma" w:cs="Tahoma"/>
      <w:sz w:val="16"/>
      <w:szCs w:val="16"/>
    </w:rPr>
  </w:style>
  <w:style w:type="paragraph" w:styleId="Revisin">
    <w:name w:val="Revision"/>
    <w:hidden/>
    <w:uiPriority w:val="99"/>
    <w:semiHidden/>
    <w:rsid w:val="00D83AE4"/>
    <w:pPr>
      <w:spacing w:after="0" w:line="240" w:lineRule="auto"/>
    </w:pPr>
  </w:style>
  <w:style w:type="paragraph" w:styleId="NormalWeb">
    <w:name w:val="Normal (Web)"/>
    <w:basedOn w:val="Normal"/>
    <w:uiPriority w:val="99"/>
    <w:semiHidden/>
    <w:unhideWhenUsed/>
    <w:rsid w:val="00D83AE4"/>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apple-converted-space">
    <w:name w:val="apple-converted-space"/>
    <w:basedOn w:val="Fuentedeprrafopredeter"/>
    <w:rsid w:val="00D83AE4"/>
  </w:style>
  <w:style w:type="character" w:styleId="Hipervnculo">
    <w:name w:val="Hyperlink"/>
    <w:basedOn w:val="Fuentedeprrafopredeter"/>
    <w:uiPriority w:val="99"/>
    <w:unhideWhenUsed/>
    <w:rsid w:val="00D83AE4"/>
    <w:rPr>
      <w:color w:val="0000FF"/>
      <w:u w:val="single"/>
    </w:rPr>
  </w:style>
  <w:style w:type="table" w:styleId="Tablaconcuadrcula">
    <w:name w:val="Table Grid"/>
    <w:basedOn w:val="Tablanormal"/>
    <w:uiPriority w:val="59"/>
    <w:rsid w:val="00520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464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40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google.com.bo/imgres?imgurl=http://www.guy-sports.com/fun_pictures/computer_bag.jpg&amp;imgrefurl=http://www.guy-sports.com/humor/computers/computer_jokes.htm&amp;docid=pfKLJz36SeVbyM&amp;tbnid=UwaY4jJRrHpUzM:&amp;w=308&amp;h=250&amp;bih=537&amp;biw=784&amp;ved=0ahUKEwiktKiv3cjMAhXGpB4KHehxDAQQMwgqKA8wDw&amp;iact=mrc&amp;uact=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EFC83-36B0-424B-8E19-E96826EC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898</Words>
  <Characters>4943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Alvaro </cp:lastModifiedBy>
  <cp:revision>6</cp:revision>
  <dcterms:created xsi:type="dcterms:W3CDTF">2016-05-07T20:32:00Z</dcterms:created>
  <dcterms:modified xsi:type="dcterms:W3CDTF">2016-05-08T15:11:00Z</dcterms:modified>
</cp:coreProperties>
</file>