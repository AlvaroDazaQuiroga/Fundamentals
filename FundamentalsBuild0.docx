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7" w:author="Ericka Viraca" w:date="2016-05-07T15:20:00Z"/>
              </w:rPr>
            </w:pPr>
            <w:ins w:id="28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29" w:author="Ericka Viraca" w:date="2016-05-07T15:20:00Z"/>
        </w:trPr>
        <w:tc>
          <w:tcPr>
            <w:tcW w:w="3192" w:type="dxa"/>
          </w:tcPr>
          <w:p w:rsidR="00901A12" w:rsidRDefault="005905C6" w:rsidP="00A87247">
            <w:pPr>
              <w:rPr>
                <w:ins w:id="30" w:author="Ericka Viraca" w:date="2016-05-07T15:20:00Z"/>
              </w:rPr>
            </w:pPr>
            <w:ins w:id="31" w:author="Mariela Sejas" w:date="2016-05-07T16:34:00Z">
              <w:r>
                <w:t>Mariela Sejas</w:t>
              </w:r>
            </w:ins>
          </w:p>
        </w:tc>
        <w:tc>
          <w:tcPr>
            <w:tcW w:w="3192" w:type="dxa"/>
          </w:tcPr>
          <w:p w:rsidR="00901A12" w:rsidRDefault="005905C6" w:rsidP="00A87247">
            <w:pPr>
              <w:rPr>
                <w:ins w:id="32" w:author="Ericka Viraca" w:date="2016-05-07T15:20:00Z"/>
              </w:rPr>
            </w:pPr>
            <w:ins w:id="33" w:author="Mariela Sejas" w:date="2016-05-07T16:34:00Z">
              <w:r>
                <w:t>1.3</w:t>
              </w:r>
            </w:ins>
          </w:p>
        </w:tc>
        <w:tc>
          <w:tcPr>
            <w:tcW w:w="3192" w:type="dxa"/>
          </w:tcPr>
          <w:p w:rsidR="00901A12" w:rsidRDefault="005905C6" w:rsidP="00A87247">
            <w:pPr>
              <w:rPr>
                <w:ins w:id="34" w:author="Ericka Viraca" w:date="2016-05-07T15:20:00Z"/>
              </w:rPr>
            </w:pPr>
            <w:ins w:id="35" w:author="Mariela Sejas" w:date="2016-05-07T16:35:00Z">
              <w:r>
                <w:t>07/05/2016 16:35</w:t>
              </w:r>
            </w:ins>
          </w:p>
        </w:tc>
      </w:tr>
      <w:tr w:rsidR="00901A12" w:rsidTr="00A87247">
        <w:trPr>
          <w:ins w:id="36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37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38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39" w:author="Ericka Viraca" w:date="2016-05-07T15:20:00Z"/>
              </w:rPr>
            </w:pPr>
          </w:p>
        </w:tc>
      </w:tr>
      <w:tr w:rsidR="00901A12" w:rsidTr="00A87247">
        <w:trPr>
          <w:ins w:id="40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41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42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43" w:author="Ericka Viraca" w:date="2016-05-07T15:20:00Z"/>
              </w:rPr>
            </w:pPr>
          </w:p>
        </w:tc>
      </w:tr>
    </w:tbl>
    <w:p w:rsidR="005205E2" w:rsidRDefault="005205E2">
      <w:pPr>
        <w:rPr>
          <w:ins w:id="44" w:author="Ericka Viraca" w:date="2016-05-07T15:25:00Z"/>
        </w:rPr>
      </w:pPr>
      <w:ins w:id="45" w:author="Ericka Viraca" w:date="2016-05-07T15:20:00Z">
        <w:r>
          <w:t xml:space="preserve">Well, my change is a correction, we forget the versioning table manual, </w:t>
        </w:r>
        <w:proofErr w:type="gramStart"/>
        <w:r>
          <w:t>we</w:t>
        </w:r>
        <w:proofErr w:type="gramEnd"/>
        <w:r>
          <w:t xml:space="preserve">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46" w:author="Ericka Viraca" w:date="2016-05-07T15:20:00Z"/>
        </w:rPr>
      </w:pPr>
    </w:p>
    <w:p w:rsidR="005205E2" w:rsidRDefault="005205E2">
      <w:pPr>
        <w:rPr>
          <w:ins w:id="47" w:author="Ericka Viraca" w:date="2016-05-07T15:21:00Z"/>
        </w:rPr>
      </w:pPr>
    </w:p>
    <w:p w:rsidR="005205E2" w:rsidRDefault="005205E2">
      <w:pPr>
        <w:rPr>
          <w:ins w:id="48" w:author="Ericka Viraca" w:date="2016-05-07T15:20:00Z"/>
        </w:rPr>
      </w:pPr>
    </w:p>
    <w:p w:rsidR="00E056C1" w:rsidRPr="00D83AE4" w:rsidRDefault="00E20C96">
      <w:pPr>
        <w:rPr>
          <w:ins w:id="49" w:author="Administrator" w:date="2016-05-06T19:30:00Z"/>
          <w:u w:val="single"/>
          <w:rPrChange w:id="50" w:author="Angela Valdez Bernal" w:date="2016-05-07T14:48:00Z">
            <w:rPr>
              <w:ins w:id="51" w:author="Administrator" w:date="2016-05-06T19:30:00Z"/>
            </w:rPr>
          </w:rPrChange>
        </w:rPr>
      </w:pPr>
      <w:ins w:id="52" w:author="Angela" w:date="2016-05-06T17:19:00Z">
        <w:r w:rsidRPr="00E056C1">
          <w:t>Ver</w:t>
        </w:r>
        <w:r w:rsidR="0004034C" w:rsidRPr="00E056C1">
          <w:t>s</w:t>
        </w:r>
      </w:ins>
      <w:ins w:id="53" w:author="Angela" w:date="2016-05-06T17:20:00Z">
        <w:r w:rsidRPr="00E056C1">
          <w:t>i</w:t>
        </w:r>
      </w:ins>
      <w:ins w:id="54" w:author="Angela" w:date="2016-05-06T17:19:00Z">
        <w:r w:rsidR="0004034C" w:rsidRPr="00E056C1">
          <w:t>oning firs</w:t>
        </w:r>
      </w:ins>
      <w:ins w:id="55" w:author="Angela" w:date="2016-05-06T17:20:00Z">
        <w:r w:rsidR="00250AA1" w:rsidRPr="00E056C1">
          <w:t>t change</w:t>
        </w:r>
      </w:ins>
    </w:p>
    <w:p w:rsidR="00D83AE4" w:rsidRPr="005905C6" w:rsidRDefault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56" w:author="Angela Valdez Bernal" w:date="2016-05-07T14:46:00Z"/>
          <w:rFonts w:ascii="Arial" w:hAnsi="Arial" w:cs="Arial"/>
          <w:lang w:val="en-US"/>
          <w:rPrChange w:id="57" w:author="Mariela Sejas" w:date="2016-05-07T16:31:00Z">
            <w:rPr>
              <w:ins w:id="58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59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60" w:author="Angela Valdez Bernal" w:date="2016-05-07T14:46:00Z">
        <w:r w:rsidRPr="005905C6">
          <w:rPr>
            <w:rFonts w:ascii="Arial" w:hAnsi="Arial" w:cs="Arial"/>
            <w:bCs/>
            <w:lang w:val="en-US"/>
            <w:rPrChange w:id="61" w:author="Mariela Sejas" w:date="2016-05-07T16:31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Software quality assurance</w:t>
        </w:r>
        <w:r w:rsidRPr="005905C6">
          <w:rPr>
            <w:rStyle w:val="apple-converted-space"/>
            <w:rFonts w:ascii="Arial" w:hAnsi="Arial" w:cs="Arial"/>
            <w:lang w:val="en-US"/>
            <w:rPrChange w:id="62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5905C6">
          <w:rPr>
            <w:rFonts w:ascii="Arial" w:hAnsi="Arial" w:cs="Arial"/>
            <w:lang w:val="en-US"/>
            <w:rPrChange w:id="63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5905C6">
          <w:rPr>
            <w:rFonts w:ascii="Arial" w:hAnsi="Arial" w:cs="Arial"/>
            <w:bCs/>
            <w:lang w:val="en-US"/>
            <w:rPrChange w:id="64" w:author="Mariela Sejas" w:date="2016-05-07T16:31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5905C6">
          <w:rPr>
            <w:rFonts w:ascii="Arial" w:hAnsi="Arial" w:cs="Arial"/>
            <w:lang w:val="en-US"/>
            <w:rPrChange w:id="65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) consists of a means of monitoring the</w:t>
        </w:r>
        <w:r w:rsidRPr="005905C6">
          <w:rPr>
            <w:rStyle w:val="apple-converted-space"/>
            <w:rFonts w:ascii="Arial" w:hAnsi="Arial" w:cs="Arial"/>
            <w:lang w:val="en-US"/>
            <w:rPrChange w:id="66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6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68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D83AE4">
          <w:rPr>
            <w:rFonts w:ascii="Arial" w:hAnsi="Arial" w:cs="Arial"/>
            <w:rPrChange w:id="6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70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engineering</w:t>
        </w:r>
        <w:r w:rsidRPr="00D83AE4">
          <w:rPr>
            <w:rFonts w:ascii="Arial" w:hAnsi="Arial" w:cs="Arial"/>
            <w:rPrChange w:id="7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Style w:val="apple-converted-space"/>
            <w:rFonts w:ascii="Arial" w:hAnsi="Arial" w:cs="Arial"/>
            <w:lang w:val="en-US"/>
            <w:rPrChange w:id="72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5905C6">
          <w:rPr>
            <w:rFonts w:ascii="Arial" w:hAnsi="Arial" w:cs="Arial"/>
            <w:lang w:val="en-US"/>
            <w:rPrChange w:id="73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 and methods used to ensure quality. The methods by which this is accomplished are many and varied, and may include ensuring conformance to one or more standards, such as</w:t>
        </w:r>
        <w:r w:rsidRPr="005905C6">
          <w:rPr>
            <w:rStyle w:val="apple-converted-space"/>
            <w:rFonts w:ascii="Arial" w:hAnsi="Arial" w:cs="Arial"/>
            <w:lang w:val="en-US"/>
            <w:rPrChange w:id="74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7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76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D83AE4">
          <w:rPr>
            <w:rFonts w:ascii="Arial" w:hAnsi="Arial" w:cs="Arial"/>
            <w:rPrChange w:id="7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78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D83AE4">
          <w:rPr>
            <w:rFonts w:ascii="Arial" w:hAnsi="Arial" w:cs="Arial"/>
            <w:rPrChange w:id="7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Style w:val="apple-converted-space"/>
            <w:rFonts w:ascii="Arial" w:hAnsi="Arial" w:cs="Arial"/>
            <w:lang w:val="en-US"/>
            <w:rPrChange w:id="80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5905C6">
          <w:rPr>
            <w:rFonts w:ascii="Arial" w:hAnsi="Arial" w:cs="Arial"/>
            <w:lang w:val="en-US"/>
            <w:rPrChange w:id="81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 a model such as</w:t>
        </w:r>
        <w:r w:rsidRPr="005905C6">
          <w:rPr>
            <w:rStyle w:val="apple-converted-space"/>
            <w:rFonts w:ascii="Arial" w:hAnsi="Arial" w:cs="Arial"/>
            <w:lang w:val="en-US"/>
            <w:rPrChange w:id="82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8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84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D83AE4">
          <w:rPr>
            <w:rFonts w:ascii="Arial" w:hAnsi="Arial" w:cs="Arial"/>
            <w:rPrChange w:id="8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86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D83AE4">
          <w:rPr>
            <w:rFonts w:ascii="Arial" w:hAnsi="Arial" w:cs="Arial"/>
            <w:rPrChange w:id="8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Fonts w:ascii="Arial" w:hAnsi="Arial" w:cs="Arial"/>
            <w:lang w:val="en-US"/>
            <w:rPrChange w:id="88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89" w:author="Angela Valdez Bernal" w:date="2016-05-07T14:47:00Z">
        <w:r w:rsidRPr="005905C6">
          <w:rPr>
            <w:rFonts w:ascii="Arial" w:hAnsi="Arial" w:cs="Arial"/>
            <w:lang w:val="en-US"/>
            <w:rPrChange w:id="90" w:author="Mariela Sejas" w:date="2016-05-07T16:31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5905C6" w:rsidRDefault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91" w:author="Angela Valdez Bernal" w:date="2016-05-07T14:46:00Z"/>
          <w:rFonts w:ascii="Arial" w:hAnsi="Arial" w:cs="Arial"/>
          <w:lang w:val="en-US"/>
          <w:rPrChange w:id="92" w:author="Mariela Sejas" w:date="2016-05-07T16:33:00Z">
            <w:rPr>
              <w:ins w:id="93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94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95" w:author="Angela Valdez Bernal" w:date="2016-05-07T14:46:00Z">
        <w:r w:rsidRPr="005905C6">
          <w:rPr>
            <w:rFonts w:ascii="Arial" w:hAnsi="Arial" w:cs="Arial"/>
            <w:lang w:val="en-US"/>
            <w:rPrChange w:id="96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SQA encompasses the entire</w:t>
        </w:r>
        <w:r w:rsidRPr="005905C6">
          <w:rPr>
            <w:rStyle w:val="apple-converted-space"/>
            <w:rFonts w:ascii="Arial" w:hAnsi="Arial" w:cs="Arial"/>
            <w:lang w:val="en-US"/>
            <w:rPrChange w:id="97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9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99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D83AE4">
          <w:rPr>
            <w:rFonts w:ascii="Arial" w:hAnsi="Arial" w:cs="Arial"/>
            <w:rPrChange w:id="10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101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development</w:t>
        </w:r>
        <w:r w:rsidRPr="00D83AE4">
          <w:rPr>
            <w:rFonts w:ascii="Arial" w:hAnsi="Arial" w:cs="Arial"/>
            <w:rPrChange w:id="10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Style w:val="apple-converted-space"/>
            <w:rFonts w:ascii="Arial" w:hAnsi="Arial" w:cs="Arial"/>
            <w:lang w:val="en-US"/>
            <w:rPrChange w:id="103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5905C6">
          <w:rPr>
            <w:rFonts w:ascii="Arial" w:hAnsi="Arial" w:cs="Arial"/>
            <w:lang w:val="en-US"/>
            <w:rPrChange w:id="104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process, which includes processes such as requirements </w:t>
        </w:r>
        <w:proofErr w:type="spellStart"/>
        <w:r w:rsidRPr="005905C6">
          <w:rPr>
            <w:rFonts w:ascii="Arial" w:hAnsi="Arial" w:cs="Arial"/>
            <w:lang w:val="en-US"/>
            <w:rPrChange w:id="105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D83AE4">
          <w:rPr>
            <w:rFonts w:ascii="Arial" w:hAnsi="Arial" w:cs="Arial"/>
            <w:rPrChange w:id="10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107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D83AE4">
          <w:rPr>
            <w:rFonts w:ascii="Arial" w:hAnsi="Arial" w:cs="Arial"/>
            <w:rPrChange w:id="10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109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110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design</w:t>
        </w:r>
        <w:r w:rsidRPr="00D83AE4">
          <w:rPr>
            <w:rFonts w:ascii="Arial" w:hAnsi="Arial" w:cs="Arial"/>
            <w:rPrChange w:id="11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Fonts w:ascii="Arial" w:hAnsi="Arial" w:cs="Arial"/>
            <w:lang w:val="en-US"/>
            <w:rPrChange w:id="112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905C6">
          <w:rPr>
            <w:rStyle w:val="apple-converted-space"/>
            <w:rFonts w:ascii="Arial" w:hAnsi="Arial" w:cs="Arial"/>
            <w:lang w:val="en-US"/>
            <w:rPrChange w:id="113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1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115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D83AE4">
          <w:rPr>
            <w:rFonts w:ascii="Arial" w:hAnsi="Arial" w:cs="Arial"/>
            <w:rPrChange w:id="11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117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r w:rsidRPr="00D83AE4">
          <w:rPr>
            <w:rFonts w:ascii="Arial" w:hAnsi="Arial" w:cs="Arial"/>
            <w:rPrChange w:id="11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Fonts w:ascii="Arial" w:hAnsi="Arial" w:cs="Arial"/>
            <w:lang w:val="en-US"/>
            <w:rPrChange w:id="119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905C6">
          <w:rPr>
            <w:rStyle w:val="apple-converted-space"/>
            <w:rFonts w:ascii="Arial" w:hAnsi="Arial" w:cs="Arial"/>
            <w:lang w:val="en-US"/>
            <w:rPrChange w:id="120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2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122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D83AE4">
          <w:rPr>
            <w:rFonts w:ascii="Arial" w:hAnsi="Arial" w:cs="Arial"/>
            <w:rPrChange w:id="12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124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 code control</w:t>
        </w:r>
        <w:r w:rsidRPr="00D83AE4">
          <w:rPr>
            <w:rFonts w:ascii="Arial" w:hAnsi="Arial" w:cs="Arial"/>
            <w:rPrChange w:id="12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Fonts w:ascii="Arial" w:hAnsi="Arial" w:cs="Arial"/>
            <w:lang w:val="en-US"/>
            <w:rPrChange w:id="126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905C6">
          <w:rPr>
            <w:rStyle w:val="apple-converted-space"/>
            <w:rFonts w:ascii="Arial" w:hAnsi="Arial" w:cs="Arial"/>
            <w:lang w:val="en-US"/>
            <w:rPrChange w:id="127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2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129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D83AE4">
          <w:rPr>
            <w:rFonts w:ascii="Arial" w:hAnsi="Arial" w:cs="Arial"/>
            <w:rPrChange w:id="13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131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code reviews</w:t>
        </w:r>
        <w:r w:rsidRPr="00D83AE4">
          <w:rPr>
            <w:rFonts w:ascii="Arial" w:hAnsi="Arial" w:cs="Arial"/>
            <w:rPrChange w:id="13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Fonts w:ascii="Arial" w:hAnsi="Arial" w:cs="Arial"/>
            <w:lang w:val="en-US"/>
            <w:rPrChange w:id="133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905C6">
          <w:rPr>
            <w:rStyle w:val="apple-converted-space"/>
            <w:rFonts w:ascii="Arial" w:hAnsi="Arial" w:cs="Arial"/>
            <w:lang w:val="en-US"/>
            <w:rPrChange w:id="134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3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136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D83AE4">
          <w:rPr>
            <w:rFonts w:ascii="Arial" w:hAnsi="Arial" w:cs="Arial"/>
            <w:rPrChange w:id="13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138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configuration management</w:t>
        </w:r>
        <w:r w:rsidRPr="00D83AE4">
          <w:rPr>
            <w:rFonts w:ascii="Arial" w:hAnsi="Arial" w:cs="Arial"/>
            <w:rPrChange w:id="13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Fonts w:ascii="Arial" w:hAnsi="Arial" w:cs="Arial"/>
            <w:lang w:val="en-US"/>
            <w:rPrChange w:id="140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905C6">
          <w:rPr>
            <w:rStyle w:val="apple-converted-space"/>
            <w:rFonts w:ascii="Arial" w:hAnsi="Arial" w:cs="Arial"/>
            <w:lang w:val="en-US"/>
            <w:rPrChange w:id="141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4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143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D83AE4">
          <w:rPr>
            <w:rFonts w:ascii="Arial" w:hAnsi="Arial" w:cs="Arial"/>
            <w:rPrChange w:id="14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145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r w:rsidRPr="00D83AE4">
          <w:rPr>
            <w:rFonts w:ascii="Arial" w:hAnsi="Arial" w:cs="Arial"/>
            <w:rPrChange w:id="14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Fonts w:ascii="Arial" w:hAnsi="Arial" w:cs="Arial"/>
            <w:lang w:val="en-US"/>
            <w:rPrChange w:id="147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905C6">
          <w:rPr>
            <w:rStyle w:val="apple-converted-space"/>
            <w:rFonts w:ascii="Arial" w:hAnsi="Arial" w:cs="Arial"/>
            <w:lang w:val="en-US"/>
            <w:rPrChange w:id="148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4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150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D83AE4">
          <w:rPr>
            <w:rFonts w:ascii="Arial" w:hAnsi="Arial" w:cs="Arial"/>
            <w:rPrChange w:id="15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152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 management</w:t>
        </w:r>
        <w:r w:rsidRPr="00D83AE4">
          <w:rPr>
            <w:rFonts w:ascii="Arial" w:hAnsi="Arial" w:cs="Arial"/>
            <w:rPrChange w:id="15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Fonts w:ascii="Arial" w:hAnsi="Arial" w:cs="Arial"/>
            <w:lang w:val="en-US"/>
            <w:rPrChange w:id="154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product integration. </w:t>
        </w:r>
        <w:r w:rsidRPr="005905C6">
          <w:rPr>
            <w:rFonts w:ascii="Arial" w:hAnsi="Arial" w:cs="Arial"/>
            <w:lang w:val="en-US"/>
            <w:rPrChange w:id="155" w:author="Mariela Sejas" w:date="2016-05-07T16:33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SQA is organized into goals, commitments, abilities, activities, measurements, and verifications.</w:t>
        </w:r>
      </w:ins>
      <w:ins w:id="156" w:author="Angela Valdez Bernal" w:date="2016-05-07T14:47:00Z">
        <w:r w:rsidRPr="005905C6">
          <w:rPr>
            <w:rFonts w:ascii="Arial" w:hAnsi="Arial" w:cs="Arial"/>
            <w:lang w:val="en-US"/>
            <w:rPrChange w:id="157" w:author="Mariela Sejas" w:date="2016-05-07T16:33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5905C6" w:rsidRDefault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158" w:author="Angela Valdez Bernal" w:date="2016-05-07T14:46:00Z"/>
          <w:rFonts w:ascii="Arial" w:hAnsi="Arial" w:cs="Arial"/>
          <w:lang w:val="en-US"/>
          <w:rPrChange w:id="159" w:author="Mariela Sejas" w:date="2016-05-07T16:31:00Z">
            <w:rPr>
              <w:ins w:id="160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61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62" w:author="Angela Valdez Bernal" w:date="2016-05-07T14:46:00Z">
        <w:r w:rsidRPr="005905C6">
          <w:rPr>
            <w:rFonts w:ascii="Arial" w:hAnsi="Arial" w:cs="Arial"/>
            <w:lang w:val="en-US"/>
            <w:rPrChange w:id="163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Software quality assurance, according to</w:t>
        </w:r>
        <w:r w:rsidRPr="005905C6">
          <w:rPr>
            <w:rStyle w:val="apple-converted-space"/>
            <w:rFonts w:ascii="Arial" w:hAnsi="Arial" w:cs="Arial"/>
            <w:lang w:val="en-US"/>
            <w:rPrChange w:id="164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6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905C6">
          <w:rPr>
            <w:rFonts w:ascii="Arial" w:hAnsi="Arial" w:cs="Arial"/>
            <w:lang w:val="en-US"/>
            <w:rPrChange w:id="166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D83AE4">
          <w:rPr>
            <w:rFonts w:ascii="Arial" w:hAnsi="Arial" w:cs="Arial"/>
            <w:rPrChange w:id="16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905C6">
          <w:rPr>
            <w:rStyle w:val="Hipervnculo"/>
            <w:rFonts w:ascii="Arial" w:hAnsi="Arial" w:cs="Arial"/>
            <w:color w:val="auto"/>
            <w:u w:val="none"/>
            <w:lang w:val="en-US"/>
            <w:rPrChange w:id="168" w:author="Mariela Sejas" w:date="2016-05-07T16:31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D83AE4">
          <w:rPr>
            <w:rFonts w:ascii="Arial" w:hAnsi="Arial" w:cs="Arial"/>
            <w:rPrChange w:id="16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905C6">
          <w:rPr>
            <w:rStyle w:val="apple-converted-space"/>
            <w:rFonts w:ascii="Arial" w:hAnsi="Arial" w:cs="Arial"/>
            <w:lang w:val="en-US"/>
            <w:rPrChange w:id="170" w:author="Mariela Sejas" w:date="2016-05-07T16:31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5905C6">
          <w:rPr>
            <w:rFonts w:ascii="Arial" w:hAnsi="Arial" w:cs="Arial"/>
            <w:lang w:val="en-US"/>
            <w:rPrChange w:id="171" w:author="Mariela Sejas" w:date="2016-05-07T16:31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v.2.5 (SPICE), is a supporting process that has to provide the independent assurance in which all the work products, activities and processes comply with the predefined plans and ISO 15504</w:t>
        </w:r>
      </w:ins>
    </w:p>
    <w:p w:rsidR="005205E2" w:rsidDel="005205E2" w:rsidRDefault="00633640">
      <w:pPr>
        <w:rPr>
          <w:ins w:id="172" w:author="Administrator" w:date="2016-05-06T19:30:00Z"/>
          <w:del w:id="173" w:author="Ericka Viraca" w:date="2016-05-07T15:17:00Z"/>
        </w:rPr>
      </w:pPr>
      <w:ins w:id="174" w:author="Administrator" w:date="2016-05-06T19:30:00Z">
        <w:del w:id="175" w:author="Angela Valdez Bernal" w:date="2016-05-07T14:46:00Z">
          <w:r w:rsidDel="00D83AE4">
            <w:delText>Jjjjs</w:delText>
          </w:r>
        </w:del>
        <w:del w:id="176" w:author="HP-PC" w:date="2016-05-07T14:44:00Z">
          <w:r w:rsidDel="00D83AE4">
            <w:delText>dheuhk</w:delText>
          </w:r>
        </w:del>
      </w:ins>
    </w:p>
    <w:p w:rsidR="005205E2" w:rsidRDefault="005205E2" w:rsidP="005205E2">
      <w:pPr>
        <w:rPr>
          <w:ins w:id="177" w:author="Ericka Viraca" w:date="2016-05-07T15:17:00Z"/>
        </w:rPr>
      </w:pPr>
    </w:p>
    <w:p w:rsidR="005205E2" w:rsidDel="005905C6" w:rsidRDefault="005205E2" w:rsidP="005205E2">
      <w:pPr>
        <w:rPr>
          <w:ins w:id="178" w:author="Ericka Viraca" w:date="2016-05-07T15:17:00Z"/>
          <w:del w:id="179" w:author="Mariela Sejas" w:date="2016-05-07T16:35:00Z"/>
        </w:rPr>
      </w:pPr>
      <w:bookmarkStart w:id="180" w:name="_GoBack"/>
      <w:bookmarkEnd w:id="180"/>
    </w:p>
    <w:p w:rsidR="005905C6" w:rsidRPr="005905C6" w:rsidRDefault="005905C6" w:rsidP="005905C6">
      <w:pPr>
        <w:rPr>
          <w:ins w:id="181" w:author="Mariela Sejas" w:date="2016-05-07T16:33:00Z"/>
          <w:rFonts w:ascii="Arial" w:eastAsia="Arial" w:hAnsi="Arial" w:cs="Arial"/>
          <w:b/>
          <w:sz w:val="24"/>
          <w:lang w:val="es-ES"/>
          <w:rPrChange w:id="182" w:author="Mariela Sejas" w:date="2016-05-07T16:33:00Z">
            <w:rPr>
              <w:ins w:id="183" w:author="Mariela Sejas" w:date="2016-05-07T16:33:00Z"/>
              <w:rFonts w:ascii="Arial" w:eastAsia="Arial" w:hAnsi="Arial" w:cs="Arial"/>
              <w:b/>
              <w:sz w:val="24"/>
            </w:rPr>
          </w:rPrChange>
        </w:rPr>
        <w:pPrChange w:id="184" w:author="Mariela Sejas" w:date="2016-05-07T16:35:00Z">
          <w:pPr>
            <w:jc w:val="center"/>
          </w:pPr>
        </w:pPrChange>
      </w:pPr>
      <w:ins w:id="185" w:author="Mariela Sejas" w:date="2016-05-07T16:33:00Z">
        <w:r w:rsidRPr="005905C6">
          <w:rPr>
            <w:rFonts w:ascii="Arial" w:eastAsia="Arial" w:hAnsi="Arial" w:cs="Arial"/>
            <w:b/>
            <w:sz w:val="24"/>
            <w:lang w:val="es-ES"/>
            <w:rPrChange w:id="186" w:author="Mariela Sejas" w:date="2016-05-07T16:33:00Z">
              <w:rPr>
                <w:rFonts w:ascii="Arial" w:eastAsia="Arial" w:hAnsi="Arial" w:cs="Arial"/>
                <w:b/>
                <w:sz w:val="24"/>
              </w:rPr>
            </w:rPrChange>
          </w:rPr>
          <w:t>BUILD</w:t>
        </w:r>
      </w:ins>
    </w:p>
    <w:p w:rsidR="005905C6" w:rsidRPr="005905C6" w:rsidRDefault="005905C6" w:rsidP="005905C6">
      <w:pPr>
        <w:jc w:val="center"/>
        <w:rPr>
          <w:ins w:id="187" w:author="Mariela Sejas" w:date="2016-05-07T16:33:00Z"/>
          <w:rFonts w:ascii="Arial" w:eastAsia="Arial" w:hAnsi="Arial" w:cs="Arial"/>
          <w:b/>
          <w:sz w:val="24"/>
          <w:lang w:val="es-ES"/>
          <w:rPrChange w:id="188" w:author="Mariela Sejas" w:date="2016-05-07T16:33:00Z">
            <w:rPr>
              <w:ins w:id="189" w:author="Mariela Sejas" w:date="2016-05-07T16:33:00Z"/>
              <w:rFonts w:ascii="Arial" w:eastAsia="Arial" w:hAnsi="Arial" w:cs="Arial"/>
              <w:b/>
              <w:sz w:val="24"/>
            </w:rPr>
          </w:rPrChange>
        </w:rPr>
      </w:pPr>
    </w:p>
    <w:p w:rsidR="005905C6" w:rsidRPr="005905C6" w:rsidRDefault="005905C6" w:rsidP="005905C6">
      <w:pPr>
        <w:rPr>
          <w:ins w:id="190" w:author="Mariela Sejas" w:date="2016-05-07T16:33:00Z"/>
          <w:rFonts w:ascii="Times New Roman" w:eastAsia="Times New Roman" w:hAnsi="Times New Roman" w:cs="Times New Roman"/>
          <w:b/>
          <w:sz w:val="24"/>
          <w:lang w:val="es-ES"/>
          <w:rPrChange w:id="191" w:author="Mariela Sejas" w:date="2016-05-07T16:33:00Z">
            <w:rPr>
              <w:ins w:id="192" w:author="Mariela Sejas" w:date="2016-05-07T16:33:00Z"/>
              <w:rFonts w:ascii="Times New Roman" w:eastAsia="Times New Roman" w:hAnsi="Times New Roman" w:cs="Times New Roman"/>
              <w:b/>
              <w:sz w:val="24"/>
            </w:rPr>
          </w:rPrChange>
        </w:rPr>
      </w:pPr>
      <w:proofErr w:type="spellStart"/>
      <w:ins w:id="193" w:author="Mariela Sejas" w:date="2016-05-07T16:33:00Z">
        <w:r w:rsidRPr="005905C6">
          <w:rPr>
            <w:rFonts w:ascii="Times New Roman" w:eastAsia="Times New Roman" w:hAnsi="Times New Roman" w:cs="Times New Roman"/>
            <w:b/>
            <w:sz w:val="24"/>
            <w:lang w:val="es-ES"/>
            <w:rPrChange w:id="194" w:author="Mariela Sejas" w:date="2016-05-07T16:33:00Z">
              <w:rPr>
                <w:rFonts w:ascii="Times New Roman" w:eastAsia="Times New Roman" w:hAnsi="Times New Roman" w:cs="Times New Roman"/>
                <w:b/>
                <w:sz w:val="24"/>
              </w:rPr>
            </w:rPrChange>
          </w:rPr>
          <w:t>Introduccion</w:t>
        </w:r>
        <w:proofErr w:type="spellEnd"/>
      </w:ins>
    </w:p>
    <w:p w:rsidR="005905C6" w:rsidRPr="005905C6" w:rsidRDefault="005905C6" w:rsidP="005905C6">
      <w:pPr>
        <w:rPr>
          <w:ins w:id="195" w:author="Mariela Sejas" w:date="2016-05-07T16:33:00Z"/>
          <w:rFonts w:ascii="Times New Roman" w:eastAsia="Times New Roman" w:hAnsi="Times New Roman" w:cs="Times New Roman"/>
          <w:sz w:val="24"/>
          <w:lang w:val="es-ES"/>
          <w:rPrChange w:id="196" w:author="Mariela Sejas" w:date="2016-05-07T16:33:00Z">
            <w:rPr>
              <w:ins w:id="197" w:author="Mariela Sejas" w:date="2016-05-07T16:33:00Z"/>
              <w:rFonts w:ascii="Times New Roman" w:eastAsia="Times New Roman" w:hAnsi="Times New Roman" w:cs="Times New Roman"/>
              <w:sz w:val="24"/>
            </w:rPr>
          </w:rPrChange>
        </w:rPr>
      </w:pPr>
      <w:ins w:id="198" w:author="Mariela Sejas" w:date="2016-05-07T16:33:00Z"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199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El proceso de desarrollo de software sigue ciertos pasos para terminar con el mismo, mediante:</w:t>
        </w:r>
      </w:ins>
    </w:p>
    <w:p w:rsidR="005905C6" w:rsidRPr="001435A3" w:rsidRDefault="005905C6" w:rsidP="005905C6">
      <w:pPr>
        <w:spacing w:before="100" w:after="100" w:line="240" w:lineRule="auto"/>
        <w:rPr>
          <w:ins w:id="200" w:author="Mariela Sejas" w:date="2016-05-07T16:33:00Z"/>
          <w:rFonts w:ascii="Times New Roman" w:eastAsia="Times New Roman" w:hAnsi="Times New Roman" w:cs="Times New Roman"/>
          <w:sz w:val="24"/>
        </w:rPr>
      </w:pPr>
      <w:ins w:id="201" w:author="Mariela Sejas" w:date="2016-05-07T16:33:00Z">
        <w:r w:rsidRPr="001435A3">
          <w:rPr>
            <w:rFonts w:ascii="Times New Roman" w:eastAsia="Times New Roman" w:hAnsi="Times New Roman" w:cs="Times New Roman"/>
            <w:b/>
            <w:sz w:val="24"/>
          </w:rPr>
          <w:t>Requirement-&gt;Development-&gt;Building-&gt;Testing-&gt;Release</w:t>
        </w:r>
      </w:ins>
    </w:p>
    <w:p w:rsidR="005905C6" w:rsidRPr="001435A3" w:rsidRDefault="005905C6" w:rsidP="005905C6">
      <w:pPr>
        <w:rPr>
          <w:ins w:id="202" w:author="Mariela Sejas" w:date="2016-05-07T16:33:00Z"/>
          <w:rFonts w:ascii="Times New Roman" w:eastAsia="Times New Roman" w:hAnsi="Times New Roman" w:cs="Times New Roman"/>
          <w:b/>
          <w:sz w:val="24"/>
        </w:rPr>
      </w:pPr>
    </w:p>
    <w:p w:rsidR="005905C6" w:rsidRPr="001435A3" w:rsidRDefault="005905C6" w:rsidP="005905C6">
      <w:pPr>
        <w:rPr>
          <w:ins w:id="203" w:author="Mariela Sejas" w:date="2016-05-07T16:33:00Z"/>
          <w:rFonts w:ascii="Times New Roman" w:eastAsia="Times New Roman" w:hAnsi="Times New Roman" w:cs="Times New Roman"/>
          <w:sz w:val="24"/>
        </w:rPr>
      </w:pPr>
      <w:ins w:id="204" w:author="Mariela Sejas" w:date="2016-05-07T16:33:00Z">
        <w:r w:rsidRPr="001435A3">
          <w:rPr>
            <w:rFonts w:ascii="Times New Roman" w:eastAsia="Times New Roman" w:hAnsi="Times New Roman" w:cs="Times New Roman"/>
            <w:b/>
            <w:sz w:val="24"/>
          </w:rPr>
          <w:t>Software build</w:t>
        </w:r>
      </w:ins>
    </w:p>
    <w:p w:rsidR="005905C6" w:rsidRPr="005905C6" w:rsidRDefault="005905C6" w:rsidP="005905C6">
      <w:pPr>
        <w:jc w:val="both"/>
        <w:rPr>
          <w:ins w:id="205" w:author="Mariela Sejas" w:date="2016-05-07T16:33:00Z"/>
          <w:rFonts w:ascii="Times New Roman" w:eastAsia="Times New Roman" w:hAnsi="Times New Roman" w:cs="Times New Roman"/>
          <w:sz w:val="24"/>
          <w:lang w:val="es-ES"/>
          <w:rPrChange w:id="206" w:author="Mariela Sejas" w:date="2016-05-07T16:33:00Z">
            <w:rPr>
              <w:ins w:id="207" w:author="Mariela Sejas" w:date="2016-05-07T16:33:00Z"/>
              <w:rFonts w:ascii="Times New Roman" w:eastAsia="Times New Roman" w:hAnsi="Times New Roman" w:cs="Times New Roman"/>
              <w:sz w:val="24"/>
            </w:rPr>
          </w:rPrChange>
        </w:rPr>
      </w:pPr>
      <w:ins w:id="208" w:author="Mariela Sejas" w:date="2016-05-07T16:33:00Z"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09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El software 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10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build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11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 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12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tambien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13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 conocido como 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14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integracion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15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-, es el proceso de tomar todos los archivos de 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16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codigo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17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 fuente que componen una 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18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aplicacion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19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 y compilarlas en artefactos de 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20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construccion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21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  tales como archivos binarios y archivos ejecutables.</w:t>
        </w:r>
      </w:ins>
    </w:p>
    <w:p w:rsidR="005905C6" w:rsidRPr="005905C6" w:rsidRDefault="005905C6" w:rsidP="005905C6">
      <w:pPr>
        <w:jc w:val="both"/>
        <w:rPr>
          <w:ins w:id="222" w:author="Mariela Sejas" w:date="2016-05-07T16:33:00Z"/>
          <w:rFonts w:ascii="Times New Roman" w:eastAsia="Times New Roman" w:hAnsi="Times New Roman" w:cs="Times New Roman"/>
          <w:sz w:val="24"/>
          <w:lang w:val="es-ES"/>
          <w:rPrChange w:id="223" w:author="Mariela Sejas" w:date="2016-05-07T16:33:00Z">
            <w:rPr>
              <w:ins w:id="224" w:author="Mariela Sejas" w:date="2016-05-07T16:33:00Z"/>
              <w:rFonts w:ascii="Times New Roman" w:eastAsia="Times New Roman" w:hAnsi="Times New Roman" w:cs="Times New Roman"/>
              <w:sz w:val="24"/>
            </w:rPr>
          </w:rPrChange>
        </w:rPr>
      </w:pPr>
      <w:ins w:id="225" w:author="Mariela Sejas" w:date="2016-05-07T16:33:00Z"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26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En el contexto de programación una "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27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build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28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" es una versión de un programa. </w:t>
        </w:r>
      </w:ins>
    </w:p>
    <w:p w:rsidR="005905C6" w:rsidRPr="005905C6" w:rsidRDefault="005905C6" w:rsidP="005905C6">
      <w:pPr>
        <w:jc w:val="both"/>
        <w:rPr>
          <w:ins w:id="229" w:author="Mariela Sejas" w:date="2016-05-07T16:33:00Z"/>
          <w:rFonts w:ascii="Times New Roman" w:eastAsia="Times New Roman" w:hAnsi="Times New Roman" w:cs="Times New Roman"/>
          <w:sz w:val="24"/>
          <w:lang w:val="es-ES"/>
          <w:rPrChange w:id="230" w:author="Mariela Sejas" w:date="2016-05-07T16:33:00Z">
            <w:rPr>
              <w:ins w:id="231" w:author="Mariela Sejas" w:date="2016-05-07T16:33:00Z"/>
              <w:rFonts w:ascii="Times New Roman" w:eastAsia="Times New Roman" w:hAnsi="Times New Roman" w:cs="Times New Roman"/>
              <w:sz w:val="24"/>
            </w:rPr>
          </w:rPrChange>
        </w:rPr>
      </w:pPr>
      <w:ins w:id="232" w:author="Mariela Sejas" w:date="2016-05-07T16:33:00Z"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33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Como norma general, las "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34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build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35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" son versiones preliminares denominadas con un número que irá en aumento a medida que los 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36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testers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37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 encuentren bugs en el producto, hasta que el producto cumpla los requerimientos en el tiempo determinado. </w:t>
        </w:r>
      </w:ins>
    </w:p>
    <w:p w:rsidR="005205E2" w:rsidRPr="005905C6" w:rsidRDefault="005905C6" w:rsidP="005905C6">
      <w:pPr>
        <w:rPr>
          <w:lang w:val="es-ES"/>
          <w:rPrChange w:id="238" w:author="Mariela Sejas" w:date="2016-05-07T16:33:00Z">
            <w:rPr/>
          </w:rPrChange>
        </w:rPr>
      </w:pPr>
      <w:ins w:id="239" w:author="Mariela Sejas" w:date="2016-05-07T16:33:00Z"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40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Un ''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41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build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42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'' usualmente es una versión de software en formato pre-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43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release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44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 que es usado solo por la compañía que desarrollo el software. Cuando se concluye el desarrollo del ''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45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build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46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'', usualmente se lo almacena como un único paquete y es comercializado bajo una Versión de Software. En teoría, versiones futuras de un ''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47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build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48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'' tienen </w:t>
        </w:r>
        <w:proofErr w:type="spellStart"/>
        <w:proofErr w:type="gram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49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mas</w:t>
        </w:r>
        <w:proofErr w:type="spellEnd"/>
        <w:proofErr w:type="gram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50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 </w:t>
        </w:r>
        <w:proofErr w:type="spellStart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51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feautures</w:t>
        </w:r>
        <w:proofErr w:type="spellEnd"/>
        <w:r w:rsidRPr="005905C6">
          <w:rPr>
            <w:rFonts w:ascii="Times New Roman" w:eastAsia="Times New Roman" w:hAnsi="Times New Roman" w:cs="Times New Roman"/>
            <w:sz w:val="24"/>
            <w:lang w:val="es-ES"/>
            <w:rPrChange w:id="252" w:author="Mariela Sejas" w:date="2016-05-07T16:33:00Z">
              <w:rPr>
                <w:rFonts w:ascii="Times New Roman" w:eastAsia="Times New Roman" w:hAnsi="Times New Roman" w:cs="Times New Roman"/>
                <w:sz w:val="24"/>
              </w:rPr>
            </w:rPrChange>
          </w:rPr>
          <w:t xml:space="preserve"> y menos bugs.</w:t>
        </w:r>
      </w:ins>
    </w:p>
    <w:sectPr w:rsidR="005205E2" w:rsidRPr="0059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322FF2"/>
    <w:rsid w:val="005205E2"/>
    <w:rsid w:val="005905C6"/>
    <w:rsid w:val="00633640"/>
    <w:rsid w:val="00654471"/>
    <w:rsid w:val="00901A12"/>
    <w:rsid w:val="009E4528"/>
    <w:rsid w:val="00D83AE4"/>
    <w:rsid w:val="00E056C1"/>
    <w:rsid w:val="00E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semiHidden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semiHidden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561E4-C0E6-4331-B8D8-EE8A2D26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Mariela Sejas</cp:lastModifiedBy>
  <cp:revision>2</cp:revision>
  <dcterms:created xsi:type="dcterms:W3CDTF">2016-05-07T21:08:00Z</dcterms:created>
  <dcterms:modified xsi:type="dcterms:W3CDTF">2016-05-07T21:08:00Z</dcterms:modified>
</cp:coreProperties>
</file>